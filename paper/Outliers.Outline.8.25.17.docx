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286BA6" w14:textId="5A839B1F" w:rsidR="00057531" w:rsidRPr="00AD6FED" w:rsidRDefault="00057531" w:rsidP="00057531">
      <w:pPr>
        <w:jc w:val="center"/>
        <w:rPr>
          <w:rFonts w:ascii="Times New Roman" w:hAnsi="Times New Roman" w:cs="Times New Roman"/>
        </w:rPr>
      </w:pPr>
      <w:commentRangeStart w:id="0"/>
      <w:r w:rsidRPr="00AD6FED">
        <w:rPr>
          <w:rFonts w:ascii="Times New Roman" w:hAnsi="Times New Roman" w:cs="Times New Roman"/>
        </w:rPr>
        <w:t>Outrageous</w:t>
      </w:r>
      <w:commentRangeEnd w:id="0"/>
      <w:r w:rsidR="00A47EAB">
        <w:rPr>
          <w:rStyle w:val="CommentReference"/>
        </w:rPr>
        <w:commentReference w:id="0"/>
      </w:r>
      <w:r w:rsidRPr="00AD6FED">
        <w:rPr>
          <w:rFonts w:ascii="Times New Roman" w:hAnsi="Times New Roman" w:cs="Times New Roman"/>
        </w:rPr>
        <w:t xml:space="preserve"> observations: The redheaded stepchild of data analysis</w:t>
      </w:r>
    </w:p>
    <w:p w14:paraId="051A7578" w14:textId="77777777" w:rsidR="00057531" w:rsidRPr="00AD6FED" w:rsidRDefault="00057531" w:rsidP="00057531">
      <w:pPr>
        <w:jc w:val="center"/>
        <w:rPr>
          <w:rFonts w:ascii="Times New Roman" w:hAnsi="Times New Roman" w:cs="Times New Roman"/>
        </w:rPr>
      </w:pPr>
    </w:p>
    <w:p w14:paraId="79CD88B9" w14:textId="71ACA40E" w:rsidR="00DF3573" w:rsidRPr="00561839" w:rsidRDefault="00561839">
      <w:pPr>
        <w:rPr>
          <w:rFonts w:ascii="Times New Roman" w:hAnsi="Times New Roman" w:cs="Times New Roman"/>
          <w:i/>
        </w:rPr>
      </w:pPr>
      <w:commentRangeStart w:id="1"/>
      <w:r>
        <w:rPr>
          <w:rFonts w:ascii="Times New Roman" w:hAnsi="Times New Roman" w:cs="Times New Roman"/>
          <w:i/>
        </w:rPr>
        <w:t>What</w:t>
      </w:r>
      <w:commentRangeEnd w:id="1"/>
      <w:r w:rsidR="00A47EAB">
        <w:rPr>
          <w:rStyle w:val="CommentReference"/>
        </w:rPr>
        <w:commentReference w:id="1"/>
      </w:r>
      <w:r>
        <w:rPr>
          <w:rFonts w:ascii="Times New Roman" w:hAnsi="Times New Roman" w:cs="Times New Roman"/>
          <w:i/>
        </w:rPr>
        <w:t xml:space="preserve"> are outliers.</w:t>
      </w:r>
    </w:p>
    <w:p w14:paraId="3F8C4889" w14:textId="112407E4" w:rsidR="00246F81" w:rsidRDefault="003430D8" w:rsidP="002E7F93">
      <w:pPr>
        <w:spacing w:line="480" w:lineRule="auto"/>
        <w:ind w:firstLine="720"/>
        <w:rPr>
          <w:rFonts w:ascii="Times New Roman" w:hAnsi="Times New Roman" w:cs="Times New Roman"/>
        </w:rPr>
      </w:pPr>
      <w:r w:rsidRPr="00AD6FED">
        <w:rPr>
          <w:rFonts w:ascii="Times New Roman" w:hAnsi="Times New Roman" w:cs="Times New Roman"/>
        </w:rPr>
        <w:t xml:space="preserve">Throughout psychology’s </w:t>
      </w:r>
      <w:r w:rsidR="00A62BE8">
        <w:rPr>
          <w:rFonts w:ascii="Times New Roman" w:hAnsi="Times New Roman" w:cs="Times New Roman"/>
        </w:rPr>
        <w:t>assessments</w:t>
      </w:r>
      <w:r w:rsidR="00A62BE8" w:rsidRPr="00AD6FED">
        <w:rPr>
          <w:rFonts w:ascii="Times New Roman" w:hAnsi="Times New Roman" w:cs="Times New Roman"/>
        </w:rPr>
        <w:t xml:space="preserve"> </w:t>
      </w:r>
      <w:r w:rsidRPr="00AD6FED">
        <w:rPr>
          <w:rFonts w:ascii="Times New Roman" w:hAnsi="Times New Roman" w:cs="Times New Roman"/>
        </w:rPr>
        <w:t xml:space="preserve">of </w:t>
      </w:r>
      <w:r w:rsidR="00F808B9" w:rsidRPr="00AD6FED">
        <w:rPr>
          <w:rFonts w:ascii="Times New Roman" w:hAnsi="Times New Roman" w:cs="Times New Roman"/>
        </w:rPr>
        <w:t>experimental</w:t>
      </w:r>
      <w:r w:rsidRPr="00AD6FED">
        <w:rPr>
          <w:rFonts w:ascii="Times New Roman" w:hAnsi="Times New Roman" w:cs="Times New Roman"/>
        </w:rPr>
        <w:t xml:space="preserve"> procedures, </w:t>
      </w:r>
      <w:r w:rsidR="00057531" w:rsidRPr="00AD6FED">
        <w:rPr>
          <w:rFonts w:ascii="Times New Roman" w:hAnsi="Times New Roman" w:cs="Times New Roman"/>
        </w:rPr>
        <w:t xml:space="preserve">participant observations have intrigued, inspired, and confused </w:t>
      </w:r>
      <w:commentRangeStart w:id="2"/>
      <w:proofErr w:type="gramStart"/>
      <w:r w:rsidR="00057531" w:rsidRPr="00AD6FED">
        <w:rPr>
          <w:rFonts w:ascii="Times New Roman" w:hAnsi="Times New Roman" w:cs="Times New Roman"/>
        </w:rPr>
        <w:t>experimenters</w:t>
      </w:r>
      <w:proofErr w:type="gramEnd"/>
      <w:r w:rsidR="00057531" w:rsidRPr="00AD6FED">
        <w:rPr>
          <w:rFonts w:ascii="Times New Roman" w:hAnsi="Times New Roman" w:cs="Times New Roman"/>
        </w:rPr>
        <w:t xml:space="preserve"> world wide. </w:t>
      </w:r>
      <w:commentRangeEnd w:id="2"/>
      <w:r w:rsidRPr="00AD6FED">
        <w:rPr>
          <w:rStyle w:val="CommentReference"/>
          <w:rFonts w:ascii="Times New Roman" w:hAnsi="Times New Roman" w:cs="Times New Roman"/>
          <w:sz w:val="24"/>
          <w:szCs w:val="24"/>
        </w:rPr>
        <w:commentReference w:id="2"/>
      </w:r>
      <w:r w:rsidR="00057531" w:rsidRPr="00AD6FED">
        <w:rPr>
          <w:rFonts w:ascii="Times New Roman" w:hAnsi="Times New Roman" w:cs="Times New Roman"/>
        </w:rPr>
        <w:t>Some of these observations exist in such extremes that we begin to think of them as outliers</w:t>
      </w:r>
      <w:r w:rsidR="00A47EAB">
        <w:rPr>
          <w:rFonts w:ascii="Times New Roman" w:hAnsi="Times New Roman" w:cs="Times New Roman"/>
        </w:rPr>
        <w:t>, influential observations,</w:t>
      </w:r>
      <w:r w:rsidR="00057531" w:rsidRPr="00AD6FED">
        <w:rPr>
          <w:rFonts w:ascii="Times New Roman" w:hAnsi="Times New Roman" w:cs="Times New Roman"/>
        </w:rPr>
        <w:t xml:space="preserve"> or </w:t>
      </w:r>
      <w:proofErr w:type="spellStart"/>
      <w:r w:rsidR="00057531" w:rsidRPr="00AD6FED">
        <w:rPr>
          <w:rFonts w:ascii="Times New Roman" w:hAnsi="Times New Roman" w:cs="Times New Roman"/>
        </w:rPr>
        <w:t>fringliers</w:t>
      </w:r>
      <w:proofErr w:type="spellEnd"/>
      <w:r w:rsidR="00057531" w:rsidRPr="00AD6FED">
        <w:rPr>
          <w:rFonts w:ascii="Times New Roman" w:hAnsi="Times New Roman" w:cs="Times New Roman"/>
        </w:rPr>
        <w:t xml:space="preserve"> (</w:t>
      </w:r>
      <w:r w:rsidR="00D14E26" w:rsidRPr="00AD6FED">
        <w:rPr>
          <w:rFonts w:ascii="Times New Roman" w:hAnsi="Times New Roman" w:cs="Times New Roman"/>
        </w:rPr>
        <w:t xml:space="preserve">Osborne &amp; </w:t>
      </w:r>
      <w:proofErr w:type="spellStart"/>
      <w:r w:rsidR="00D14E26" w:rsidRPr="00AD6FED">
        <w:rPr>
          <w:rFonts w:ascii="Times New Roman" w:hAnsi="Times New Roman" w:cs="Times New Roman"/>
        </w:rPr>
        <w:t>Overbay</w:t>
      </w:r>
      <w:proofErr w:type="spellEnd"/>
      <w:r w:rsidR="00D14E26" w:rsidRPr="00AD6FED">
        <w:rPr>
          <w:rFonts w:ascii="Times New Roman" w:hAnsi="Times New Roman" w:cs="Times New Roman"/>
        </w:rPr>
        <w:t>, 2004</w:t>
      </w:r>
      <w:r w:rsidR="0056440F">
        <w:rPr>
          <w:rFonts w:ascii="Times New Roman" w:hAnsi="Times New Roman" w:cs="Times New Roman"/>
        </w:rPr>
        <w:t xml:space="preserve">; </w:t>
      </w:r>
      <w:proofErr w:type="spellStart"/>
      <w:r w:rsidR="0056440F" w:rsidRPr="00AD6FED">
        <w:rPr>
          <w:rFonts w:ascii="Times New Roman" w:hAnsi="Times New Roman" w:cs="Times New Roman"/>
        </w:rPr>
        <w:t>Wainer</w:t>
      </w:r>
      <w:proofErr w:type="spellEnd"/>
      <w:r w:rsidR="0056440F" w:rsidRPr="00AD6FED">
        <w:rPr>
          <w:rFonts w:ascii="Times New Roman" w:hAnsi="Times New Roman" w:cs="Times New Roman"/>
        </w:rPr>
        <w:t>, 1976</w:t>
      </w:r>
      <w:r w:rsidR="00057531" w:rsidRPr="00AD6FED">
        <w:rPr>
          <w:rFonts w:ascii="Times New Roman" w:hAnsi="Times New Roman" w:cs="Times New Roman"/>
        </w:rPr>
        <w:t xml:space="preserve">).  </w:t>
      </w:r>
      <w:r w:rsidR="002E7F93" w:rsidRPr="00AD6FED">
        <w:rPr>
          <w:rFonts w:ascii="Times New Roman" w:hAnsi="Times New Roman" w:cs="Times New Roman"/>
        </w:rPr>
        <w:t>Since they were first commented on in 1777 by Bernoulli</w:t>
      </w:r>
      <w:r w:rsidR="00A62BE8">
        <w:rPr>
          <w:rFonts w:ascii="Times New Roman" w:hAnsi="Times New Roman" w:cs="Times New Roman"/>
        </w:rPr>
        <w:t>,</w:t>
      </w:r>
      <w:r w:rsidR="002E7F93" w:rsidRPr="00AD6FED">
        <w:rPr>
          <w:rFonts w:ascii="Times New Roman" w:hAnsi="Times New Roman" w:cs="Times New Roman"/>
        </w:rPr>
        <w:t xml:space="preserve"> outliers have been defined as many things.  </w:t>
      </w:r>
      <w:r w:rsidR="00057531" w:rsidRPr="00AD6FED">
        <w:rPr>
          <w:rFonts w:ascii="Times New Roman" w:hAnsi="Times New Roman" w:cs="Times New Roman"/>
        </w:rPr>
        <w:t>Munoz-Garcia, Moreno-</w:t>
      </w:r>
      <w:proofErr w:type="spellStart"/>
      <w:r w:rsidR="00057531" w:rsidRPr="00AD6FED">
        <w:rPr>
          <w:rFonts w:ascii="Times New Roman" w:hAnsi="Times New Roman" w:cs="Times New Roman"/>
        </w:rPr>
        <w:t>Rebollo</w:t>
      </w:r>
      <w:proofErr w:type="spellEnd"/>
      <w:r w:rsidR="00057531" w:rsidRPr="00AD6FED">
        <w:rPr>
          <w:rFonts w:ascii="Times New Roman" w:hAnsi="Times New Roman" w:cs="Times New Roman"/>
        </w:rPr>
        <w:t xml:space="preserve">, </w:t>
      </w:r>
      <w:proofErr w:type="spellStart"/>
      <w:r w:rsidR="00057531" w:rsidRPr="00AD6FED">
        <w:rPr>
          <w:rFonts w:ascii="Times New Roman" w:hAnsi="Times New Roman" w:cs="Times New Roman"/>
        </w:rPr>
        <w:t>Pascual</w:t>
      </w:r>
      <w:proofErr w:type="spellEnd"/>
      <w:r w:rsidR="00057531" w:rsidRPr="00AD6FED">
        <w:rPr>
          <w:rFonts w:ascii="Times New Roman" w:hAnsi="Times New Roman" w:cs="Times New Roman"/>
        </w:rPr>
        <w:t xml:space="preserve">-Acosta </w:t>
      </w:r>
      <w:r w:rsidRPr="00AD6FED">
        <w:rPr>
          <w:rFonts w:ascii="Times New Roman" w:hAnsi="Times New Roman" w:cs="Times New Roman"/>
        </w:rPr>
        <w:t>(</w:t>
      </w:r>
      <w:r w:rsidR="00057531" w:rsidRPr="00AD6FED">
        <w:rPr>
          <w:rFonts w:ascii="Times New Roman" w:hAnsi="Times New Roman" w:cs="Times New Roman"/>
        </w:rPr>
        <w:t>1990</w:t>
      </w:r>
      <w:r w:rsidRPr="00AD6FED">
        <w:rPr>
          <w:rFonts w:ascii="Times New Roman" w:hAnsi="Times New Roman" w:cs="Times New Roman"/>
        </w:rPr>
        <w:t>) have</w:t>
      </w:r>
      <w:r w:rsidR="00057531" w:rsidRPr="00AD6FED">
        <w:rPr>
          <w:rFonts w:ascii="Times New Roman" w:hAnsi="Times New Roman" w:cs="Times New Roman"/>
        </w:rPr>
        <w:t xml:space="preserve"> synthesized their own definition</w:t>
      </w:r>
      <w:r w:rsidR="002E7F93" w:rsidRPr="00AD6FED">
        <w:rPr>
          <w:rFonts w:ascii="Times New Roman" w:hAnsi="Times New Roman" w:cs="Times New Roman"/>
        </w:rPr>
        <w:t xml:space="preserve"> that we feel is concurrent with our work</w:t>
      </w:r>
      <w:r w:rsidR="00057531" w:rsidRPr="00AD6FED">
        <w:rPr>
          <w:rFonts w:ascii="Times New Roman" w:hAnsi="Times New Roman" w:cs="Times New Roman"/>
        </w:rPr>
        <w:t xml:space="preserve">: </w:t>
      </w:r>
    </w:p>
    <w:p w14:paraId="19DA0D21" w14:textId="77777777" w:rsidR="00246F81" w:rsidRDefault="00057531" w:rsidP="002E7F93">
      <w:pPr>
        <w:spacing w:line="480" w:lineRule="auto"/>
        <w:ind w:firstLine="720"/>
        <w:rPr>
          <w:rFonts w:ascii="Times New Roman" w:hAnsi="Times New Roman" w:cs="Times New Roman"/>
        </w:rPr>
      </w:pPr>
      <w:r w:rsidRPr="00AD6FED">
        <w:rPr>
          <w:rFonts w:ascii="Times New Roman" w:hAnsi="Times New Roman" w:cs="Times New Roman"/>
        </w:rPr>
        <w:t xml:space="preserve">“An outlier is an observation which being atypical and/or erroneous deviates decidedly </w:t>
      </w:r>
    </w:p>
    <w:p w14:paraId="4E64040B" w14:textId="77777777" w:rsidR="00561839" w:rsidRDefault="00057531" w:rsidP="00C53A0F">
      <w:pPr>
        <w:spacing w:line="480" w:lineRule="auto"/>
        <w:ind w:left="720"/>
        <w:rPr>
          <w:rFonts w:ascii="Times New Roman" w:hAnsi="Times New Roman" w:cs="Times New Roman"/>
        </w:rPr>
      </w:pPr>
      <w:r w:rsidRPr="00AD6FED">
        <w:rPr>
          <w:rFonts w:ascii="Times New Roman" w:hAnsi="Times New Roman" w:cs="Times New Roman"/>
        </w:rPr>
        <w:t xml:space="preserve">from the general behavior of experimental data with respect to the criteria which is to be </w:t>
      </w:r>
    </w:p>
    <w:p w14:paraId="7DBD6CF2" w14:textId="6DFBFFF9" w:rsidR="00057531" w:rsidRPr="00AD6FED" w:rsidRDefault="00057531" w:rsidP="00C53A0F">
      <w:pPr>
        <w:spacing w:line="480" w:lineRule="auto"/>
        <w:ind w:left="720"/>
        <w:rPr>
          <w:rFonts w:ascii="Times New Roman" w:hAnsi="Times New Roman" w:cs="Times New Roman"/>
        </w:rPr>
      </w:pPr>
      <w:r w:rsidRPr="00AD6FED">
        <w:rPr>
          <w:rFonts w:ascii="Times New Roman" w:hAnsi="Times New Roman" w:cs="Times New Roman"/>
        </w:rPr>
        <w:t xml:space="preserve">analyzed on it.” </w:t>
      </w:r>
      <w:r w:rsidR="00246F81">
        <w:rPr>
          <w:rFonts w:ascii="Times New Roman" w:hAnsi="Times New Roman" w:cs="Times New Roman"/>
        </w:rPr>
        <w:t>(</w:t>
      </w:r>
      <w:proofErr w:type="spellStart"/>
      <w:r w:rsidR="00246F81" w:rsidRPr="00AD6FED">
        <w:rPr>
          <w:rFonts w:ascii="Times New Roman" w:hAnsi="Times New Roman" w:cs="Times New Roman"/>
        </w:rPr>
        <w:t>pg</w:t>
      </w:r>
      <w:proofErr w:type="spellEnd"/>
      <w:r w:rsidR="00246F81" w:rsidRPr="00AD6FED">
        <w:rPr>
          <w:rFonts w:ascii="Times New Roman" w:hAnsi="Times New Roman" w:cs="Times New Roman"/>
        </w:rPr>
        <w:t xml:space="preserve"> 217</w:t>
      </w:r>
      <w:r w:rsidR="00246F81">
        <w:rPr>
          <w:rFonts w:ascii="Times New Roman" w:hAnsi="Times New Roman" w:cs="Times New Roman"/>
        </w:rPr>
        <w:t>)</w:t>
      </w:r>
    </w:p>
    <w:p w14:paraId="5FA06544" w14:textId="122949DA" w:rsidR="00057531" w:rsidRPr="00AD6FED" w:rsidRDefault="003430D8" w:rsidP="00CA4CBC">
      <w:pPr>
        <w:spacing w:line="480" w:lineRule="auto"/>
        <w:ind w:firstLine="720"/>
        <w:rPr>
          <w:rFonts w:ascii="Times New Roman" w:hAnsi="Times New Roman" w:cs="Times New Roman"/>
        </w:rPr>
      </w:pPr>
      <w:commentRangeStart w:id="3"/>
      <w:r w:rsidRPr="00AD6FED">
        <w:rPr>
          <w:rFonts w:ascii="Times New Roman" w:hAnsi="Times New Roman" w:cs="Times New Roman"/>
        </w:rPr>
        <w:t>Outliers</w:t>
      </w:r>
      <w:commentRangeEnd w:id="3"/>
      <w:r w:rsidR="00A47EAB">
        <w:rPr>
          <w:rStyle w:val="CommentReference"/>
        </w:rPr>
        <w:commentReference w:id="3"/>
      </w:r>
      <w:r w:rsidRPr="00AD6FED">
        <w:rPr>
          <w:rFonts w:ascii="Times New Roman" w:hAnsi="Times New Roman" w:cs="Times New Roman"/>
        </w:rPr>
        <w:t xml:space="preserve"> can be observed in many forms, which should be outlined to ensure </w:t>
      </w:r>
      <w:r w:rsidR="00057531" w:rsidRPr="00AD6FED">
        <w:rPr>
          <w:rFonts w:ascii="Times New Roman" w:hAnsi="Times New Roman" w:cs="Times New Roman"/>
        </w:rPr>
        <w:t xml:space="preserve">proper understanding and handling of such observations. </w:t>
      </w:r>
      <w:r w:rsidRPr="00AD6FED">
        <w:rPr>
          <w:rFonts w:ascii="Times New Roman" w:hAnsi="Times New Roman" w:cs="Times New Roman"/>
        </w:rPr>
        <w:t>R</w:t>
      </w:r>
      <w:r w:rsidR="00057531" w:rsidRPr="00AD6FED">
        <w:rPr>
          <w:rFonts w:ascii="Times New Roman" w:hAnsi="Times New Roman" w:cs="Times New Roman"/>
        </w:rPr>
        <w:t>esearchers have separated outliers into categories in many different ways</w:t>
      </w:r>
      <w:r w:rsidR="00B77EA4" w:rsidRPr="00AD6FED">
        <w:rPr>
          <w:rFonts w:ascii="Times New Roman" w:hAnsi="Times New Roman" w:cs="Times New Roman"/>
        </w:rPr>
        <w:t xml:space="preserve"> over the years</w:t>
      </w:r>
      <w:r w:rsidR="00057531" w:rsidRPr="00AD6FED">
        <w:rPr>
          <w:rFonts w:ascii="Times New Roman" w:hAnsi="Times New Roman" w:cs="Times New Roman"/>
        </w:rPr>
        <w:t xml:space="preserve"> (</w:t>
      </w:r>
      <w:r w:rsidR="002135E5" w:rsidRPr="00AD6FED">
        <w:rPr>
          <w:rFonts w:ascii="Times New Roman" w:hAnsi="Times New Roman" w:cs="Times New Roman"/>
        </w:rPr>
        <w:t>Beckman &amp; Cook, 1983;</w:t>
      </w:r>
      <w:r w:rsidR="002135E5">
        <w:rPr>
          <w:rFonts w:ascii="Times New Roman" w:hAnsi="Times New Roman" w:cs="Times New Roman"/>
        </w:rPr>
        <w:t xml:space="preserve"> </w:t>
      </w:r>
      <w:r w:rsidR="002135E5" w:rsidRPr="00AD6FED">
        <w:rPr>
          <w:rFonts w:ascii="Times New Roman" w:hAnsi="Times New Roman" w:cs="Times New Roman"/>
        </w:rPr>
        <w:t>Hodge &amp; Austin, 2004; Munoz-Garcia, Moreno-</w:t>
      </w:r>
      <w:proofErr w:type="spellStart"/>
      <w:r w:rsidR="002135E5" w:rsidRPr="00AD6FED">
        <w:rPr>
          <w:rFonts w:ascii="Times New Roman" w:hAnsi="Times New Roman" w:cs="Times New Roman"/>
        </w:rPr>
        <w:t>Rebollo</w:t>
      </w:r>
      <w:proofErr w:type="spellEnd"/>
      <w:r w:rsidR="002135E5" w:rsidRPr="00AD6FED">
        <w:rPr>
          <w:rFonts w:ascii="Times New Roman" w:hAnsi="Times New Roman" w:cs="Times New Roman"/>
        </w:rPr>
        <w:t xml:space="preserve">, </w:t>
      </w:r>
      <w:proofErr w:type="spellStart"/>
      <w:r w:rsidR="002135E5" w:rsidRPr="00AD6FED">
        <w:rPr>
          <w:rFonts w:ascii="Times New Roman" w:hAnsi="Times New Roman" w:cs="Times New Roman"/>
        </w:rPr>
        <w:t>Pascual</w:t>
      </w:r>
      <w:proofErr w:type="spellEnd"/>
      <w:r w:rsidR="002135E5" w:rsidRPr="00AD6FED">
        <w:rPr>
          <w:rFonts w:ascii="Times New Roman" w:hAnsi="Times New Roman" w:cs="Times New Roman"/>
        </w:rPr>
        <w:t>-Acosta, 1990</w:t>
      </w:r>
      <w:r w:rsidR="002135E5">
        <w:rPr>
          <w:rFonts w:ascii="Times New Roman" w:hAnsi="Times New Roman" w:cs="Times New Roman"/>
        </w:rPr>
        <w:t xml:space="preserve">; </w:t>
      </w:r>
      <w:r w:rsidR="0041116A" w:rsidRPr="00AD6FED">
        <w:rPr>
          <w:rFonts w:ascii="Times New Roman" w:hAnsi="Times New Roman" w:cs="Times New Roman"/>
        </w:rPr>
        <w:t>Orr, Sackett, &amp; Dubois,</w:t>
      </w:r>
      <w:r w:rsidR="00057531" w:rsidRPr="00AD6FED">
        <w:rPr>
          <w:rFonts w:ascii="Times New Roman" w:hAnsi="Times New Roman" w:cs="Times New Roman"/>
        </w:rPr>
        <w:t xml:space="preserve"> 1991</w:t>
      </w:r>
      <w:r w:rsidR="0041116A" w:rsidRPr="00AD6FED">
        <w:rPr>
          <w:rFonts w:ascii="Times New Roman" w:hAnsi="Times New Roman" w:cs="Times New Roman"/>
        </w:rPr>
        <w:t>;</w:t>
      </w:r>
      <w:r w:rsidR="00057531" w:rsidRPr="00AD6FED">
        <w:rPr>
          <w:rFonts w:ascii="Times New Roman" w:hAnsi="Times New Roman" w:cs="Times New Roman"/>
        </w:rPr>
        <w:t xml:space="preserve"> </w:t>
      </w:r>
      <w:r w:rsidR="002135E5">
        <w:rPr>
          <w:rFonts w:ascii="Times New Roman" w:hAnsi="Times New Roman" w:cs="Times New Roman"/>
        </w:rPr>
        <w:t xml:space="preserve">Osborne &amp; </w:t>
      </w:r>
      <w:proofErr w:type="spellStart"/>
      <w:r w:rsidR="002135E5">
        <w:rPr>
          <w:rFonts w:ascii="Times New Roman" w:hAnsi="Times New Roman" w:cs="Times New Roman"/>
        </w:rPr>
        <w:t>Overbay</w:t>
      </w:r>
      <w:proofErr w:type="spellEnd"/>
      <w:r w:rsidR="002135E5">
        <w:rPr>
          <w:rFonts w:ascii="Times New Roman" w:hAnsi="Times New Roman" w:cs="Times New Roman"/>
        </w:rPr>
        <w:t>, 2004</w:t>
      </w:r>
      <w:commentRangeStart w:id="4"/>
      <w:r w:rsidR="00057531" w:rsidRPr="00AD6FED">
        <w:rPr>
          <w:rFonts w:ascii="Times New Roman" w:hAnsi="Times New Roman" w:cs="Times New Roman"/>
        </w:rPr>
        <w:t xml:space="preserve">).  </w:t>
      </w:r>
      <w:r w:rsidR="005F3655">
        <w:rPr>
          <w:rFonts w:ascii="Times New Roman" w:hAnsi="Times New Roman" w:cs="Times New Roman"/>
        </w:rPr>
        <w:t>Many of the categories used to describe outliers have</w:t>
      </w:r>
      <w:r w:rsidR="0056440F">
        <w:rPr>
          <w:rFonts w:ascii="Times New Roman" w:hAnsi="Times New Roman" w:cs="Times New Roman"/>
        </w:rPr>
        <w:t xml:space="preserve"> noticeable</w:t>
      </w:r>
      <w:r w:rsidR="005F3655">
        <w:rPr>
          <w:rFonts w:ascii="Times New Roman" w:hAnsi="Times New Roman" w:cs="Times New Roman"/>
        </w:rPr>
        <w:t xml:space="preserve"> overlap. For instance, </w:t>
      </w:r>
      <w:r w:rsidR="005F3655" w:rsidRPr="00AD6FED">
        <w:rPr>
          <w:rFonts w:ascii="Times New Roman" w:hAnsi="Times New Roman" w:cs="Times New Roman"/>
        </w:rPr>
        <w:t>Munoz-Garcia, Moreno-</w:t>
      </w:r>
      <w:proofErr w:type="spellStart"/>
      <w:r w:rsidR="005F3655" w:rsidRPr="00AD6FED">
        <w:rPr>
          <w:rFonts w:ascii="Times New Roman" w:hAnsi="Times New Roman" w:cs="Times New Roman"/>
        </w:rPr>
        <w:t>Rebollo</w:t>
      </w:r>
      <w:proofErr w:type="spellEnd"/>
      <w:r w:rsidR="005F3655" w:rsidRPr="00AD6FED">
        <w:rPr>
          <w:rFonts w:ascii="Times New Roman" w:hAnsi="Times New Roman" w:cs="Times New Roman"/>
        </w:rPr>
        <w:t xml:space="preserve">, </w:t>
      </w:r>
      <w:r w:rsidR="005F3655">
        <w:rPr>
          <w:rFonts w:ascii="Times New Roman" w:hAnsi="Times New Roman" w:cs="Times New Roman"/>
        </w:rPr>
        <w:t xml:space="preserve">and </w:t>
      </w:r>
      <w:proofErr w:type="spellStart"/>
      <w:r w:rsidR="005F3655">
        <w:rPr>
          <w:rFonts w:ascii="Times New Roman" w:hAnsi="Times New Roman" w:cs="Times New Roman"/>
        </w:rPr>
        <w:t>Pascual</w:t>
      </w:r>
      <w:proofErr w:type="spellEnd"/>
      <w:r w:rsidR="005F3655">
        <w:rPr>
          <w:rFonts w:ascii="Times New Roman" w:hAnsi="Times New Roman" w:cs="Times New Roman"/>
        </w:rPr>
        <w:t>-Acosta (</w:t>
      </w:r>
      <w:r w:rsidR="005F3655" w:rsidRPr="00AD6FED">
        <w:rPr>
          <w:rFonts w:ascii="Times New Roman" w:hAnsi="Times New Roman" w:cs="Times New Roman"/>
        </w:rPr>
        <w:t>1990</w:t>
      </w:r>
      <w:r w:rsidR="005F3655">
        <w:rPr>
          <w:rFonts w:ascii="Times New Roman" w:hAnsi="Times New Roman" w:cs="Times New Roman"/>
        </w:rPr>
        <w:t xml:space="preserve">) stated that outliers come about by </w:t>
      </w:r>
      <w:r w:rsidR="005F3655" w:rsidRPr="005F3655">
        <w:rPr>
          <w:rFonts w:ascii="Times New Roman" w:hAnsi="Times New Roman" w:cs="Times New Roman"/>
        </w:rPr>
        <w:t>errors in the way we gather data (inappropriate techniques</w:t>
      </w:r>
      <w:r w:rsidR="005F3655">
        <w:rPr>
          <w:rFonts w:ascii="Times New Roman" w:hAnsi="Times New Roman" w:cs="Times New Roman"/>
        </w:rPr>
        <w:t>, or experimenter error), errors in preparation (improper</w:t>
      </w:r>
      <w:r w:rsidR="005F3655" w:rsidRPr="005F3655">
        <w:rPr>
          <w:rFonts w:ascii="Times New Roman" w:hAnsi="Times New Roman" w:cs="Times New Roman"/>
        </w:rPr>
        <w:t xml:space="preserve"> hypothesis, planning, </w:t>
      </w:r>
      <w:r w:rsidR="005F3655">
        <w:rPr>
          <w:rFonts w:ascii="Times New Roman" w:hAnsi="Times New Roman" w:cs="Times New Roman"/>
        </w:rPr>
        <w:t xml:space="preserve">or </w:t>
      </w:r>
      <w:r w:rsidR="005F3655" w:rsidRPr="005F3655">
        <w:rPr>
          <w:rFonts w:ascii="Times New Roman" w:hAnsi="Times New Roman" w:cs="Times New Roman"/>
        </w:rPr>
        <w:t>methods</w:t>
      </w:r>
      <w:r w:rsidR="005F3655">
        <w:rPr>
          <w:rFonts w:ascii="Times New Roman" w:hAnsi="Times New Roman" w:cs="Times New Roman"/>
        </w:rPr>
        <w:t xml:space="preserve">), or natural variability. </w:t>
      </w:r>
      <w:r w:rsidR="007468EE">
        <w:rPr>
          <w:rFonts w:ascii="Times New Roman" w:hAnsi="Times New Roman" w:cs="Times New Roman"/>
        </w:rPr>
        <w:t>Shortly after, Orr, Sackett, and Dubois</w:t>
      </w:r>
      <w:r w:rsidR="007468EE" w:rsidRPr="00AD6FED">
        <w:rPr>
          <w:rFonts w:ascii="Times New Roman" w:hAnsi="Times New Roman" w:cs="Times New Roman"/>
        </w:rPr>
        <w:t xml:space="preserve"> </w:t>
      </w:r>
      <w:r w:rsidR="007468EE">
        <w:rPr>
          <w:rFonts w:ascii="Times New Roman" w:hAnsi="Times New Roman" w:cs="Times New Roman"/>
        </w:rPr>
        <w:t>(</w:t>
      </w:r>
      <w:r w:rsidR="007468EE" w:rsidRPr="00AD6FED">
        <w:rPr>
          <w:rFonts w:ascii="Times New Roman" w:hAnsi="Times New Roman" w:cs="Times New Roman"/>
        </w:rPr>
        <w:t>1991</w:t>
      </w:r>
      <w:r w:rsidR="007468EE">
        <w:rPr>
          <w:rFonts w:ascii="Times New Roman" w:hAnsi="Times New Roman" w:cs="Times New Roman"/>
        </w:rPr>
        <w:t>) described outliers as consisting of people being</w:t>
      </w:r>
      <w:r w:rsidR="007468EE" w:rsidRPr="005F3655">
        <w:rPr>
          <w:rFonts w:ascii="Times New Roman" w:hAnsi="Times New Roman" w:cs="Times New Roman"/>
        </w:rPr>
        <w:t xml:space="preserve"> included </w:t>
      </w:r>
      <w:r w:rsidR="007468EE">
        <w:rPr>
          <w:rFonts w:ascii="Times New Roman" w:hAnsi="Times New Roman" w:cs="Times New Roman"/>
        </w:rPr>
        <w:t xml:space="preserve">in an experiment </w:t>
      </w:r>
      <w:r w:rsidR="007468EE" w:rsidRPr="005F3655">
        <w:rPr>
          <w:rFonts w:ascii="Times New Roman" w:hAnsi="Times New Roman" w:cs="Times New Roman"/>
        </w:rPr>
        <w:t>who aren’t part of the population, legit</w:t>
      </w:r>
      <w:r w:rsidR="008A2E0B">
        <w:rPr>
          <w:rFonts w:ascii="Times New Roman" w:hAnsi="Times New Roman" w:cs="Times New Roman"/>
        </w:rPr>
        <w:t>imate</w:t>
      </w:r>
      <w:r w:rsidR="007468EE" w:rsidRPr="005F3655">
        <w:rPr>
          <w:rFonts w:ascii="Times New Roman" w:hAnsi="Times New Roman" w:cs="Times New Roman"/>
        </w:rPr>
        <w:t xml:space="preserve"> </w:t>
      </w:r>
      <w:proofErr w:type="spellStart"/>
      <w:r w:rsidR="007468EE" w:rsidRPr="005F3655">
        <w:rPr>
          <w:rFonts w:ascii="Times New Roman" w:hAnsi="Times New Roman" w:cs="Times New Roman"/>
        </w:rPr>
        <w:t>datapoints</w:t>
      </w:r>
      <w:proofErr w:type="spellEnd"/>
      <w:r w:rsidR="007468EE" w:rsidRPr="005F3655">
        <w:rPr>
          <w:rFonts w:ascii="Times New Roman" w:hAnsi="Times New Roman" w:cs="Times New Roman"/>
        </w:rPr>
        <w:t xml:space="preserve"> that are interesting because they do</w:t>
      </w:r>
      <w:r w:rsidR="007468EE">
        <w:rPr>
          <w:rFonts w:ascii="Times New Roman" w:hAnsi="Times New Roman" w:cs="Times New Roman"/>
        </w:rPr>
        <w:t xml:space="preserve"> not</w:t>
      </w:r>
      <w:r w:rsidR="007468EE" w:rsidRPr="005F3655">
        <w:rPr>
          <w:rFonts w:ascii="Times New Roman" w:hAnsi="Times New Roman" w:cs="Times New Roman"/>
        </w:rPr>
        <w:t xml:space="preserve"> fit</w:t>
      </w:r>
      <w:r w:rsidR="007468EE">
        <w:rPr>
          <w:rFonts w:ascii="Times New Roman" w:hAnsi="Times New Roman" w:cs="Times New Roman"/>
        </w:rPr>
        <w:t xml:space="preserve"> the expected scheme</w:t>
      </w:r>
      <w:r w:rsidR="007468EE" w:rsidRPr="005F3655">
        <w:rPr>
          <w:rFonts w:ascii="Times New Roman" w:hAnsi="Times New Roman" w:cs="Times New Roman"/>
        </w:rPr>
        <w:t xml:space="preserve">, extreme </w:t>
      </w:r>
      <w:proofErr w:type="spellStart"/>
      <w:r w:rsidR="007468EE">
        <w:rPr>
          <w:rFonts w:ascii="Times New Roman" w:hAnsi="Times New Roman" w:cs="Times New Roman"/>
        </w:rPr>
        <w:t>datapoints</w:t>
      </w:r>
      <w:proofErr w:type="spellEnd"/>
      <w:r w:rsidR="007468EE" w:rsidRPr="005F3655">
        <w:rPr>
          <w:rFonts w:ascii="Times New Roman" w:hAnsi="Times New Roman" w:cs="Times New Roman"/>
        </w:rPr>
        <w:t xml:space="preserve"> on error components, human error </w:t>
      </w:r>
      <w:r w:rsidR="007468EE">
        <w:rPr>
          <w:rFonts w:ascii="Times New Roman" w:hAnsi="Times New Roman" w:cs="Times New Roman"/>
        </w:rPr>
        <w:t>in</w:t>
      </w:r>
      <w:r w:rsidR="007468EE" w:rsidRPr="005F3655">
        <w:rPr>
          <w:rFonts w:ascii="Times New Roman" w:hAnsi="Times New Roman" w:cs="Times New Roman"/>
        </w:rPr>
        <w:t xml:space="preserve"> observation/coding, and errors in data prep</w:t>
      </w:r>
      <w:r w:rsidR="007468EE">
        <w:rPr>
          <w:rFonts w:ascii="Times New Roman" w:hAnsi="Times New Roman" w:cs="Times New Roman"/>
        </w:rPr>
        <w:t>aration</w:t>
      </w:r>
      <w:r w:rsidR="007468EE" w:rsidRPr="005F3655">
        <w:rPr>
          <w:rFonts w:ascii="Times New Roman" w:hAnsi="Times New Roman" w:cs="Times New Roman"/>
        </w:rPr>
        <w:t>.</w:t>
      </w:r>
      <w:r w:rsidR="00CD18C7">
        <w:rPr>
          <w:rFonts w:ascii="Times New Roman" w:hAnsi="Times New Roman" w:cs="Times New Roman"/>
        </w:rPr>
        <w:t xml:space="preserve"> </w:t>
      </w:r>
      <w:r w:rsidR="005F3655">
        <w:rPr>
          <w:rFonts w:ascii="Times New Roman" w:hAnsi="Times New Roman" w:cs="Times New Roman"/>
        </w:rPr>
        <w:t xml:space="preserve">Similarly, Hodge </w:t>
      </w:r>
      <w:r w:rsidR="005F3655">
        <w:rPr>
          <w:rFonts w:ascii="Times New Roman" w:hAnsi="Times New Roman" w:cs="Times New Roman"/>
        </w:rPr>
        <w:lastRenderedPageBreak/>
        <w:t xml:space="preserve">and Austin (2004) state that outliers arise, </w:t>
      </w:r>
      <w:r w:rsidR="005F3655" w:rsidRPr="005F3655">
        <w:rPr>
          <w:rFonts w:ascii="Times New Roman" w:hAnsi="Times New Roman" w:cs="Times New Roman"/>
        </w:rPr>
        <w:t xml:space="preserve">“due to mechanical faults, changes in system </w:t>
      </w:r>
      <w:proofErr w:type="spellStart"/>
      <w:r w:rsidR="005F3655" w:rsidRPr="005F3655">
        <w:rPr>
          <w:rFonts w:ascii="Times New Roman" w:hAnsi="Times New Roman" w:cs="Times New Roman"/>
        </w:rPr>
        <w:t>behaviour</w:t>
      </w:r>
      <w:proofErr w:type="spellEnd"/>
      <w:r w:rsidR="005F3655" w:rsidRPr="005F3655">
        <w:rPr>
          <w:rFonts w:ascii="Times New Roman" w:hAnsi="Times New Roman" w:cs="Times New Roman"/>
        </w:rPr>
        <w:t xml:space="preserve">, fraudulent </w:t>
      </w:r>
      <w:proofErr w:type="spellStart"/>
      <w:r w:rsidR="005F3655" w:rsidRPr="005F3655">
        <w:rPr>
          <w:rFonts w:ascii="Times New Roman" w:hAnsi="Times New Roman" w:cs="Times New Roman"/>
        </w:rPr>
        <w:t>behaviour</w:t>
      </w:r>
      <w:proofErr w:type="spellEnd"/>
      <w:r w:rsidR="005F3655" w:rsidRPr="005F3655">
        <w:rPr>
          <w:rFonts w:ascii="Times New Roman" w:hAnsi="Times New Roman" w:cs="Times New Roman"/>
        </w:rPr>
        <w:t>, human error, instrument error or simply through natural deviations in populations.”</w:t>
      </w:r>
      <w:r w:rsidR="00CD18C7">
        <w:rPr>
          <w:rFonts w:ascii="Times New Roman" w:hAnsi="Times New Roman" w:cs="Times New Roman"/>
        </w:rPr>
        <w:t xml:space="preserve"> Osborne and </w:t>
      </w:r>
      <w:proofErr w:type="spellStart"/>
      <w:r w:rsidR="00CD18C7">
        <w:rPr>
          <w:rFonts w:ascii="Times New Roman" w:hAnsi="Times New Roman" w:cs="Times New Roman"/>
        </w:rPr>
        <w:t>Overbay</w:t>
      </w:r>
      <w:proofErr w:type="spellEnd"/>
      <w:r w:rsidR="00CD18C7" w:rsidRPr="00AD6FED">
        <w:rPr>
          <w:rFonts w:ascii="Times New Roman" w:hAnsi="Times New Roman" w:cs="Times New Roman"/>
        </w:rPr>
        <w:t xml:space="preserve"> </w:t>
      </w:r>
      <w:r w:rsidR="00CD18C7">
        <w:rPr>
          <w:rFonts w:ascii="Times New Roman" w:hAnsi="Times New Roman" w:cs="Times New Roman"/>
        </w:rPr>
        <w:t>(</w:t>
      </w:r>
      <w:r w:rsidR="00CD18C7" w:rsidRPr="00AD6FED">
        <w:rPr>
          <w:rFonts w:ascii="Times New Roman" w:hAnsi="Times New Roman" w:cs="Times New Roman"/>
        </w:rPr>
        <w:t>2004</w:t>
      </w:r>
      <w:r w:rsidR="00CD18C7">
        <w:rPr>
          <w:rFonts w:ascii="Times New Roman" w:hAnsi="Times New Roman" w:cs="Times New Roman"/>
        </w:rPr>
        <w:t>)</w:t>
      </w:r>
      <w:r w:rsidR="005F3655">
        <w:rPr>
          <w:rFonts w:ascii="Times New Roman" w:hAnsi="Times New Roman" w:cs="Times New Roman"/>
        </w:rPr>
        <w:t xml:space="preserve"> </w:t>
      </w:r>
      <w:r w:rsidR="00CD18C7">
        <w:rPr>
          <w:rFonts w:ascii="Times New Roman" w:hAnsi="Times New Roman" w:cs="Times New Roman"/>
        </w:rPr>
        <w:t xml:space="preserve">have also specified that outliers follow from </w:t>
      </w:r>
      <w:r w:rsidR="00CD18C7" w:rsidRPr="00CD18C7">
        <w:rPr>
          <w:rFonts w:ascii="Times New Roman" w:hAnsi="Times New Roman" w:cs="Times New Roman"/>
        </w:rPr>
        <w:t xml:space="preserve">data errors, intentional or motivated </w:t>
      </w:r>
      <w:proofErr w:type="spellStart"/>
      <w:r w:rsidR="00CD18C7" w:rsidRPr="00CD18C7">
        <w:rPr>
          <w:rFonts w:ascii="Times New Roman" w:hAnsi="Times New Roman" w:cs="Times New Roman"/>
        </w:rPr>
        <w:t>mis</w:t>
      </w:r>
      <w:proofErr w:type="spellEnd"/>
      <w:r w:rsidR="00CD18C7" w:rsidRPr="00CD18C7">
        <w:rPr>
          <w:rFonts w:ascii="Times New Roman" w:hAnsi="Times New Roman" w:cs="Times New Roman"/>
        </w:rPr>
        <w:t xml:space="preserve">-reporting, sampling error, standardization failure, bad assumptions about distributions, </w:t>
      </w:r>
      <w:r w:rsidR="00CD18C7">
        <w:rPr>
          <w:rFonts w:ascii="Times New Roman" w:hAnsi="Times New Roman" w:cs="Times New Roman"/>
        </w:rPr>
        <w:t xml:space="preserve">or </w:t>
      </w:r>
      <w:r w:rsidR="00CD18C7" w:rsidRPr="00CD18C7">
        <w:rPr>
          <w:rFonts w:ascii="Times New Roman" w:hAnsi="Times New Roman" w:cs="Times New Roman"/>
        </w:rPr>
        <w:t>legit</w:t>
      </w:r>
      <w:r w:rsidR="008A2E0B">
        <w:rPr>
          <w:rFonts w:ascii="Times New Roman" w:hAnsi="Times New Roman" w:cs="Times New Roman"/>
        </w:rPr>
        <w:t>imate</w:t>
      </w:r>
      <w:r w:rsidR="00CD18C7" w:rsidRPr="00CD18C7">
        <w:rPr>
          <w:rFonts w:ascii="Times New Roman" w:hAnsi="Times New Roman" w:cs="Times New Roman"/>
        </w:rPr>
        <w:t xml:space="preserve"> data point</w:t>
      </w:r>
      <w:r w:rsidR="00CD18C7">
        <w:rPr>
          <w:rFonts w:ascii="Times New Roman" w:hAnsi="Times New Roman" w:cs="Times New Roman"/>
        </w:rPr>
        <w:t xml:space="preserve">s. </w:t>
      </w:r>
      <w:r w:rsidR="007468EE">
        <w:rPr>
          <w:rFonts w:ascii="Times New Roman" w:hAnsi="Times New Roman" w:cs="Times New Roman"/>
        </w:rPr>
        <w:t xml:space="preserve">Taken together, we have </w:t>
      </w:r>
      <w:r w:rsidR="006757A9" w:rsidRPr="00AD6FED">
        <w:rPr>
          <w:rFonts w:ascii="Times New Roman" w:hAnsi="Times New Roman" w:cs="Times New Roman"/>
        </w:rPr>
        <w:t>delineated the following 4</w:t>
      </w:r>
      <w:r w:rsidR="00057531" w:rsidRPr="00AD6FED">
        <w:rPr>
          <w:rFonts w:ascii="Times New Roman" w:hAnsi="Times New Roman" w:cs="Times New Roman"/>
        </w:rPr>
        <w:t xml:space="preserve"> types of outliers</w:t>
      </w:r>
      <w:r w:rsidR="007468EE">
        <w:rPr>
          <w:rFonts w:ascii="Times New Roman" w:hAnsi="Times New Roman" w:cs="Times New Roman"/>
        </w:rPr>
        <w:t xml:space="preserve"> for the purpose of this paper</w:t>
      </w:r>
      <w:r w:rsidR="00057531" w:rsidRPr="00AD6FED">
        <w:rPr>
          <w:rFonts w:ascii="Times New Roman" w:hAnsi="Times New Roman" w:cs="Times New Roman"/>
        </w:rPr>
        <w:t xml:space="preserve">. </w:t>
      </w:r>
      <w:commentRangeEnd w:id="4"/>
      <w:r w:rsidR="00D2151F">
        <w:rPr>
          <w:rStyle w:val="CommentReference"/>
        </w:rPr>
        <w:commentReference w:id="4"/>
      </w:r>
    </w:p>
    <w:p w14:paraId="2759DA6A" w14:textId="550AA292" w:rsidR="00057531" w:rsidRPr="00AD6FED" w:rsidRDefault="00057531" w:rsidP="00057531">
      <w:pPr>
        <w:pStyle w:val="ListParagraph"/>
        <w:numPr>
          <w:ilvl w:val="0"/>
          <w:numId w:val="3"/>
        </w:numPr>
        <w:spacing w:line="480" w:lineRule="auto"/>
        <w:rPr>
          <w:rFonts w:ascii="Times New Roman" w:hAnsi="Times New Roman" w:cs="Times New Roman"/>
        </w:rPr>
      </w:pPr>
      <w:r w:rsidRPr="00AD6FED">
        <w:rPr>
          <w:rFonts w:ascii="Times New Roman" w:hAnsi="Times New Roman" w:cs="Times New Roman"/>
        </w:rPr>
        <w:t>Data entry error, experimenter error in process</w:t>
      </w:r>
      <w:r w:rsidR="006757A9" w:rsidRPr="00AD6FED">
        <w:rPr>
          <w:rFonts w:ascii="Times New Roman" w:hAnsi="Times New Roman" w:cs="Times New Roman"/>
        </w:rPr>
        <w:t>ing, coding, or preparing data, as well as</w:t>
      </w:r>
      <w:r w:rsidRPr="00AD6FED">
        <w:rPr>
          <w:rFonts w:ascii="Times New Roman" w:hAnsi="Times New Roman" w:cs="Times New Roman"/>
        </w:rPr>
        <w:t xml:space="preserve"> motivated misreporting.</w:t>
      </w:r>
    </w:p>
    <w:p w14:paraId="4BE79A2A" w14:textId="7D6451A6" w:rsidR="00A90213" w:rsidRDefault="00D715F4" w:rsidP="00057531">
      <w:pPr>
        <w:pStyle w:val="ListParagraph"/>
        <w:numPr>
          <w:ilvl w:val="0"/>
          <w:numId w:val="3"/>
        </w:numPr>
        <w:spacing w:line="480" w:lineRule="auto"/>
        <w:rPr>
          <w:rFonts w:ascii="Times New Roman" w:hAnsi="Times New Roman" w:cs="Times New Roman"/>
        </w:rPr>
      </w:pPr>
      <w:r>
        <w:rPr>
          <w:rFonts w:ascii="Times New Roman" w:hAnsi="Times New Roman" w:cs="Times New Roman"/>
        </w:rPr>
        <w:t>P</w:t>
      </w:r>
      <w:r w:rsidR="00C53A0F">
        <w:rPr>
          <w:rFonts w:ascii="Times New Roman" w:hAnsi="Times New Roman" w:cs="Times New Roman"/>
        </w:rPr>
        <w:t>articipants</w:t>
      </w:r>
      <w:r w:rsidR="00C53A0F" w:rsidRPr="00AD6FED">
        <w:rPr>
          <w:rFonts w:ascii="Times New Roman" w:hAnsi="Times New Roman" w:cs="Times New Roman"/>
        </w:rPr>
        <w:t xml:space="preserve"> </w:t>
      </w:r>
      <w:r w:rsidR="00057531" w:rsidRPr="00AD6FED">
        <w:rPr>
          <w:rFonts w:ascii="Times New Roman" w:hAnsi="Times New Roman" w:cs="Times New Roman"/>
        </w:rPr>
        <w:t>who</w:t>
      </w:r>
      <w:r w:rsidR="001B7DD5" w:rsidRPr="00AD6FED">
        <w:rPr>
          <w:rFonts w:ascii="Times New Roman" w:hAnsi="Times New Roman" w:cs="Times New Roman"/>
        </w:rPr>
        <w:t xml:space="preserve"> </w:t>
      </w:r>
      <w:r w:rsidR="00A90213">
        <w:rPr>
          <w:rFonts w:ascii="Times New Roman" w:hAnsi="Times New Roman" w:cs="Times New Roman"/>
        </w:rPr>
        <w:t>do not represent the intended</w:t>
      </w:r>
      <w:r w:rsidR="001B7DD5" w:rsidRPr="00AD6FED">
        <w:rPr>
          <w:rFonts w:ascii="Times New Roman" w:hAnsi="Times New Roman" w:cs="Times New Roman"/>
        </w:rPr>
        <w:t xml:space="preserve"> population. </w:t>
      </w:r>
      <w:r w:rsidR="00A90213">
        <w:rPr>
          <w:rFonts w:ascii="Times New Roman" w:hAnsi="Times New Roman" w:cs="Times New Roman"/>
        </w:rPr>
        <w:t>For example, a participant who uses a DVORAK or ergonomic keyboard will not be appropriate in a study investigating the typing speeds of typical QWERTY keyboard users.</w:t>
      </w:r>
    </w:p>
    <w:p w14:paraId="17C5D6F7" w14:textId="7E910062" w:rsidR="00057531" w:rsidRPr="00AD6FED" w:rsidRDefault="001B7DD5" w:rsidP="00057531">
      <w:pPr>
        <w:pStyle w:val="ListParagraph"/>
        <w:numPr>
          <w:ilvl w:val="0"/>
          <w:numId w:val="3"/>
        </w:numPr>
        <w:spacing w:line="480" w:lineRule="auto"/>
        <w:rPr>
          <w:rFonts w:ascii="Times New Roman" w:hAnsi="Times New Roman" w:cs="Times New Roman"/>
        </w:rPr>
      </w:pPr>
      <w:r w:rsidRPr="00AD6FED">
        <w:rPr>
          <w:rFonts w:ascii="Times New Roman" w:hAnsi="Times New Roman" w:cs="Times New Roman"/>
        </w:rPr>
        <w:t>Valid</w:t>
      </w:r>
      <w:r w:rsidR="00057531" w:rsidRPr="00AD6FED">
        <w:rPr>
          <w:rFonts w:ascii="Times New Roman" w:hAnsi="Times New Roman" w:cs="Times New Roman"/>
        </w:rPr>
        <w:t xml:space="preserve"> data points which bring to light interesting phenomena the study was not aimed at </w:t>
      </w:r>
      <w:commentRangeStart w:id="5"/>
      <w:r w:rsidR="00057531" w:rsidRPr="00AD6FED">
        <w:rPr>
          <w:rFonts w:ascii="Times New Roman" w:hAnsi="Times New Roman" w:cs="Times New Roman"/>
        </w:rPr>
        <w:t>capturing</w:t>
      </w:r>
      <w:commentRangeEnd w:id="5"/>
      <w:r w:rsidR="00843D66" w:rsidRPr="00AD6FED">
        <w:rPr>
          <w:rStyle w:val="CommentReference"/>
          <w:rFonts w:ascii="Times New Roman" w:hAnsi="Times New Roman" w:cs="Times New Roman"/>
          <w:sz w:val="24"/>
          <w:szCs w:val="24"/>
        </w:rPr>
        <w:commentReference w:id="5"/>
      </w:r>
      <w:r w:rsidR="00057531" w:rsidRPr="00AD6FED">
        <w:rPr>
          <w:rFonts w:ascii="Times New Roman" w:hAnsi="Times New Roman" w:cs="Times New Roman"/>
        </w:rPr>
        <w:t xml:space="preserve">. </w:t>
      </w:r>
      <w:r w:rsidRPr="00AD6FED">
        <w:rPr>
          <w:rFonts w:ascii="Times New Roman" w:hAnsi="Times New Roman" w:cs="Times New Roman"/>
        </w:rPr>
        <w:t>For instance,</w:t>
      </w:r>
      <w:r w:rsidR="00D715F4">
        <w:rPr>
          <w:rFonts w:ascii="Times New Roman" w:hAnsi="Times New Roman" w:cs="Times New Roman"/>
        </w:rPr>
        <w:t xml:space="preserve"> the 1854 cholera epidemic in London was found by Dr. John Snow to stem from a specific water well on Broad Street. While the majority of individuals infected lived very close to the contamina</w:t>
      </w:r>
      <w:r w:rsidR="00830526">
        <w:rPr>
          <w:rFonts w:ascii="Times New Roman" w:hAnsi="Times New Roman" w:cs="Times New Roman"/>
        </w:rPr>
        <w:t>ted well, Dr. Snow also found an instance</w:t>
      </w:r>
      <w:r w:rsidR="00D715F4">
        <w:rPr>
          <w:rFonts w:ascii="Times New Roman" w:hAnsi="Times New Roman" w:cs="Times New Roman"/>
        </w:rPr>
        <w:t xml:space="preserve"> of choler</w:t>
      </w:r>
      <w:r w:rsidR="00830526">
        <w:rPr>
          <w:rFonts w:ascii="Times New Roman" w:hAnsi="Times New Roman" w:cs="Times New Roman"/>
        </w:rPr>
        <w:t xml:space="preserve">a far away from the well. When he rode out to investigate this outlying case, he found that </w:t>
      </w:r>
      <w:proofErr w:type="gramStart"/>
      <w:r w:rsidR="00830526">
        <w:rPr>
          <w:rFonts w:ascii="Times New Roman" w:hAnsi="Times New Roman" w:cs="Times New Roman"/>
        </w:rPr>
        <w:t>the  woman</w:t>
      </w:r>
      <w:proofErr w:type="gramEnd"/>
      <w:r w:rsidR="00830526">
        <w:rPr>
          <w:rFonts w:ascii="Times New Roman" w:hAnsi="Times New Roman" w:cs="Times New Roman"/>
        </w:rPr>
        <w:t xml:space="preserve"> in question had someone ride to that specific well to draw water for her because she liked the taste (</w:t>
      </w:r>
      <w:proofErr w:type="spellStart"/>
      <w:r w:rsidR="00830526">
        <w:rPr>
          <w:rFonts w:ascii="Times New Roman" w:hAnsi="Times New Roman" w:cs="Times New Roman"/>
        </w:rPr>
        <w:t>Vinten</w:t>
      </w:r>
      <w:proofErr w:type="spellEnd"/>
      <w:r w:rsidR="00830526">
        <w:rPr>
          <w:rFonts w:ascii="Times New Roman" w:hAnsi="Times New Roman" w:cs="Times New Roman"/>
        </w:rPr>
        <w:t xml:space="preserve">-Johansen, Brody, Paneth, </w:t>
      </w:r>
      <w:proofErr w:type="spellStart"/>
      <w:r w:rsidR="00830526">
        <w:rPr>
          <w:rFonts w:ascii="Times New Roman" w:hAnsi="Times New Roman" w:cs="Times New Roman"/>
        </w:rPr>
        <w:t>Rachman</w:t>
      </w:r>
      <w:proofErr w:type="spellEnd"/>
      <w:r w:rsidR="00830526">
        <w:rPr>
          <w:rFonts w:ascii="Times New Roman" w:hAnsi="Times New Roman" w:cs="Times New Roman"/>
        </w:rPr>
        <w:t>, &amp; Rip, 2003).</w:t>
      </w:r>
    </w:p>
    <w:p w14:paraId="7173BCDB" w14:textId="7A85ED4E" w:rsidR="00057531" w:rsidRPr="00AD6FED" w:rsidRDefault="00057531" w:rsidP="00760649">
      <w:pPr>
        <w:pStyle w:val="ListParagraph"/>
        <w:numPr>
          <w:ilvl w:val="0"/>
          <w:numId w:val="3"/>
        </w:numPr>
        <w:spacing w:line="480" w:lineRule="auto"/>
        <w:rPr>
          <w:rFonts w:ascii="Times New Roman" w:hAnsi="Times New Roman" w:cs="Times New Roman"/>
        </w:rPr>
      </w:pPr>
      <w:r w:rsidRPr="00AD6FED">
        <w:rPr>
          <w:rFonts w:ascii="Times New Roman" w:hAnsi="Times New Roman" w:cs="Times New Roman"/>
        </w:rPr>
        <w:t>Natural deviations in the population.</w:t>
      </w:r>
    </w:p>
    <w:p w14:paraId="071E9ADC" w14:textId="3C27A172" w:rsidR="00561839" w:rsidRPr="00561839" w:rsidRDefault="00561839" w:rsidP="00760649">
      <w:pPr>
        <w:spacing w:line="480" w:lineRule="auto"/>
        <w:rPr>
          <w:rFonts w:ascii="Times New Roman" w:hAnsi="Times New Roman" w:cs="Times New Roman"/>
          <w:i/>
        </w:rPr>
      </w:pPr>
      <w:r>
        <w:rPr>
          <w:rFonts w:ascii="Times New Roman" w:hAnsi="Times New Roman" w:cs="Times New Roman"/>
          <w:i/>
        </w:rPr>
        <w:t>Effects of outliers</w:t>
      </w:r>
    </w:p>
    <w:p w14:paraId="2624D8EF" w14:textId="3BD2292A" w:rsidR="00057531" w:rsidRDefault="00057531" w:rsidP="00A47EAB">
      <w:pPr>
        <w:spacing w:line="480" w:lineRule="auto"/>
        <w:ind w:firstLine="720"/>
        <w:rPr>
          <w:rFonts w:ascii="Times New Roman" w:hAnsi="Times New Roman" w:cs="Times New Roman"/>
        </w:rPr>
      </w:pPr>
      <w:r w:rsidRPr="00AD6FED">
        <w:rPr>
          <w:rFonts w:ascii="Times New Roman" w:hAnsi="Times New Roman" w:cs="Times New Roman"/>
        </w:rPr>
        <w:t>These outliers can have serious effects on data</w:t>
      </w:r>
      <w:r w:rsidR="006940FE" w:rsidRPr="00AD6FED">
        <w:rPr>
          <w:rFonts w:ascii="Times New Roman" w:hAnsi="Times New Roman" w:cs="Times New Roman"/>
        </w:rPr>
        <w:t>,</w:t>
      </w:r>
      <w:r w:rsidRPr="00AD6FED">
        <w:rPr>
          <w:rFonts w:ascii="Times New Roman" w:hAnsi="Times New Roman" w:cs="Times New Roman"/>
        </w:rPr>
        <w:t xml:space="preserve"> which can lead to </w:t>
      </w:r>
      <w:r w:rsidR="006940FE" w:rsidRPr="00AD6FED">
        <w:rPr>
          <w:rFonts w:ascii="Times New Roman" w:hAnsi="Times New Roman" w:cs="Times New Roman"/>
        </w:rPr>
        <w:t xml:space="preserve">imprecise </w:t>
      </w:r>
      <w:r w:rsidRPr="00AD6FED">
        <w:rPr>
          <w:rFonts w:ascii="Times New Roman" w:hAnsi="Times New Roman" w:cs="Times New Roman"/>
        </w:rPr>
        <w:t>data analysis (</w:t>
      </w:r>
      <w:r w:rsidR="00EE479A" w:rsidRPr="00AD6FED">
        <w:rPr>
          <w:rFonts w:ascii="Times New Roman" w:hAnsi="Times New Roman" w:cs="Times New Roman"/>
        </w:rPr>
        <w:t xml:space="preserve">Osborne, &amp; </w:t>
      </w:r>
      <w:proofErr w:type="spellStart"/>
      <w:r w:rsidR="00EE479A" w:rsidRPr="00AD6FED">
        <w:rPr>
          <w:rFonts w:ascii="Times New Roman" w:hAnsi="Times New Roman" w:cs="Times New Roman"/>
        </w:rPr>
        <w:t>Overbay</w:t>
      </w:r>
      <w:proofErr w:type="spellEnd"/>
      <w:r w:rsidR="008C47E4" w:rsidRPr="00AD6FED">
        <w:rPr>
          <w:rFonts w:ascii="Times New Roman" w:hAnsi="Times New Roman" w:cs="Times New Roman"/>
        </w:rPr>
        <w:t>,</w:t>
      </w:r>
      <w:r w:rsidR="00EE479A" w:rsidRPr="00AD6FED">
        <w:rPr>
          <w:rFonts w:ascii="Times New Roman" w:hAnsi="Times New Roman" w:cs="Times New Roman"/>
        </w:rPr>
        <w:t xml:space="preserve"> 2004</w:t>
      </w:r>
      <w:r w:rsidRPr="00AD6FED">
        <w:rPr>
          <w:rFonts w:ascii="Times New Roman" w:hAnsi="Times New Roman" w:cs="Times New Roman"/>
        </w:rPr>
        <w:t>), confusing results (</w:t>
      </w:r>
      <w:r w:rsidR="00CA6A75" w:rsidRPr="00AD6FED">
        <w:rPr>
          <w:rFonts w:ascii="Times New Roman" w:hAnsi="Times New Roman" w:cs="Times New Roman"/>
        </w:rPr>
        <w:t>Stevens, 1984;</w:t>
      </w:r>
      <w:r w:rsidR="00AD6FED" w:rsidRPr="00AD6FED">
        <w:rPr>
          <w:rFonts w:ascii="Times New Roman" w:hAnsi="Times New Roman" w:cs="Times New Roman"/>
        </w:rPr>
        <w:t xml:space="preserve"> </w:t>
      </w:r>
      <w:r w:rsidR="008C47E4" w:rsidRPr="00AD6FED">
        <w:rPr>
          <w:rFonts w:ascii="Times New Roman" w:hAnsi="Times New Roman" w:cs="Times New Roman"/>
        </w:rPr>
        <w:t xml:space="preserve">Yuan &amp; </w:t>
      </w:r>
      <w:proofErr w:type="spellStart"/>
      <w:r w:rsidR="008C47E4" w:rsidRPr="00AD6FED">
        <w:rPr>
          <w:rFonts w:ascii="Times New Roman" w:hAnsi="Times New Roman" w:cs="Times New Roman"/>
        </w:rPr>
        <w:t>Bentler</w:t>
      </w:r>
      <w:proofErr w:type="spellEnd"/>
      <w:r w:rsidR="008C47E4" w:rsidRPr="00AD6FED">
        <w:rPr>
          <w:rFonts w:ascii="Times New Roman" w:hAnsi="Times New Roman" w:cs="Times New Roman"/>
        </w:rPr>
        <w:t>, 2001</w:t>
      </w:r>
      <w:r w:rsidRPr="00AD6FED">
        <w:rPr>
          <w:rFonts w:ascii="Times New Roman" w:hAnsi="Times New Roman" w:cs="Times New Roman"/>
        </w:rPr>
        <w:t xml:space="preserve">), and </w:t>
      </w:r>
      <w:r w:rsidRPr="00AD6FED">
        <w:rPr>
          <w:rFonts w:ascii="Times New Roman" w:hAnsi="Times New Roman" w:cs="Times New Roman"/>
        </w:rPr>
        <w:lastRenderedPageBreak/>
        <w:t>inappropriate conclusions (</w:t>
      </w:r>
      <w:r w:rsidR="008C47E4" w:rsidRPr="00AD6FED">
        <w:rPr>
          <w:rFonts w:ascii="Times New Roman" w:hAnsi="Times New Roman" w:cs="Times New Roman"/>
        </w:rPr>
        <w:t>Coin, 2008</w:t>
      </w:r>
      <w:r w:rsidR="00CA6A75" w:rsidRPr="00AD6FED">
        <w:rPr>
          <w:rFonts w:ascii="Times New Roman" w:hAnsi="Times New Roman" w:cs="Times New Roman"/>
        </w:rPr>
        <w:t>; Stevens, 1984</w:t>
      </w:r>
      <w:r w:rsidRPr="00AD6FED">
        <w:rPr>
          <w:rFonts w:ascii="Times New Roman" w:hAnsi="Times New Roman" w:cs="Times New Roman"/>
        </w:rPr>
        <w:t>).</w:t>
      </w:r>
      <w:r w:rsidR="00760649" w:rsidRPr="00AD6FED">
        <w:rPr>
          <w:rFonts w:ascii="Times New Roman" w:hAnsi="Times New Roman" w:cs="Times New Roman"/>
        </w:rPr>
        <w:t xml:space="preserve"> </w:t>
      </w:r>
      <w:commentRangeStart w:id="6"/>
      <w:r w:rsidR="00760649" w:rsidRPr="00AD6FED">
        <w:rPr>
          <w:rFonts w:ascii="Times New Roman" w:hAnsi="Times New Roman" w:cs="Times New Roman"/>
        </w:rPr>
        <w:t xml:space="preserve">By </w:t>
      </w:r>
      <w:r w:rsidR="00A47EAB">
        <w:rPr>
          <w:rFonts w:ascii="Times New Roman" w:hAnsi="Times New Roman" w:cs="Times New Roman"/>
        </w:rPr>
        <w:t>keeping outliers in</w:t>
      </w:r>
      <w:r w:rsidR="00760649" w:rsidRPr="00AD6FED">
        <w:rPr>
          <w:rFonts w:ascii="Times New Roman" w:hAnsi="Times New Roman" w:cs="Times New Roman"/>
        </w:rPr>
        <w:t xml:space="preserve"> a dataset, </w:t>
      </w:r>
      <w:r w:rsidR="00487CAD" w:rsidRPr="00AD6FED">
        <w:rPr>
          <w:rFonts w:ascii="Times New Roman" w:hAnsi="Times New Roman" w:cs="Times New Roman"/>
        </w:rPr>
        <w:t>analyse</w:t>
      </w:r>
      <w:r w:rsidR="00760649" w:rsidRPr="00AD6FED">
        <w:rPr>
          <w:rFonts w:ascii="Times New Roman" w:hAnsi="Times New Roman" w:cs="Times New Roman"/>
        </w:rPr>
        <w:t xml:space="preserve">s </w:t>
      </w:r>
      <w:r w:rsidR="00487CAD" w:rsidRPr="00AD6FED">
        <w:rPr>
          <w:rFonts w:ascii="Times New Roman" w:hAnsi="Times New Roman" w:cs="Times New Roman"/>
        </w:rPr>
        <w:t>are</w:t>
      </w:r>
      <w:r w:rsidR="00760649" w:rsidRPr="00AD6FED">
        <w:rPr>
          <w:rFonts w:ascii="Times New Roman" w:hAnsi="Times New Roman" w:cs="Times New Roman"/>
        </w:rPr>
        <w:t xml:space="preserve"> more likely to have increased error variance</w:t>
      </w:r>
      <w:r w:rsidR="00E70247">
        <w:rPr>
          <w:rFonts w:ascii="Times New Roman" w:hAnsi="Times New Roman" w:cs="Times New Roman"/>
        </w:rPr>
        <w:t xml:space="preserve"> (depending on sample size, Orr et al., 1991</w:t>
      </w:r>
      <w:r w:rsidR="00C53A0F">
        <w:rPr>
          <w:rFonts w:ascii="Times New Roman" w:hAnsi="Times New Roman" w:cs="Times New Roman"/>
        </w:rPr>
        <w:t xml:space="preserve">) and </w:t>
      </w:r>
      <w:r w:rsidR="00760649" w:rsidRPr="00AD6FED">
        <w:rPr>
          <w:rFonts w:ascii="Times New Roman" w:hAnsi="Times New Roman" w:cs="Times New Roman"/>
        </w:rPr>
        <w:t>biased estimates</w:t>
      </w:r>
      <w:r w:rsidR="007C4E19" w:rsidRPr="00AD6FED">
        <w:rPr>
          <w:rFonts w:ascii="Times New Roman" w:hAnsi="Times New Roman" w:cs="Times New Roman"/>
        </w:rPr>
        <w:t xml:space="preserve"> (Osborne, &amp; </w:t>
      </w:r>
      <w:proofErr w:type="spellStart"/>
      <w:r w:rsidR="007C4E19" w:rsidRPr="00AD6FED">
        <w:rPr>
          <w:rFonts w:ascii="Times New Roman" w:hAnsi="Times New Roman" w:cs="Times New Roman"/>
        </w:rPr>
        <w:t>Overbay</w:t>
      </w:r>
      <w:proofErr w:type="spellEnd"/>
      <w:r w:rsidR="00DD33B5">
        <w:rPr>
          <w:rFonts w:ascii="Times New Roman" w:hAnsi="Times New Roman" w:cs="Times New Roman"/>
        </w:rPr>
        <w:t>,</w:t>
      </w:r>
      <w:r w:rsidR="007C4E19" w:rsidRPr="00AD6FED">
        <w:rPr>
          <w:rFonts w:ascii="Times New Roman" w:hAnsi="Times New Roman" w:cs="Times New Roman"/>
        </w:rPr>
        <w:t xml:space="preserve"> 2004)</w:t>
      </w:r>
      <w:r w:rsidR="00C53A0F">
        <w:rPr>
          <w:rFonts w:ascii="Times New Roman" w:hAnsi="Times New Roman" w:cs="Times New Roman"/>
        </w:rPr>
        <w:t xml:space="preserve"> as well as reduced effect </w:t>
      </w:r>
      <w:commentRangeStart w:id="7"/>
      <w:r w:rsidR="00C53A0F">
        <w:rPr>
          <w:rFonts w:ascii="Times New Roman" w:hAnsi="Times New Roman" w:cs="Times New Roman"/>
        </w:rPr>
        <w:t xml:space="preserve">size </w:t>
      </w:r>
      <w:commentRangeEnd w:id="7"/>
      <w:r w:rsidR="00A47EAB">
        <w:rPr>
          <w:rStyle w:val="CommentReference"/>
        </w:rPr>
        <w:commentReference w:id="7"/>
      </w:r>
      <w:r w:rsidR="00C53A0F">
        <w:rPr>
          <w:rFonts w:ascii="Times New Roman" w:hAnsi="Times New Roman" w:cs="Times New Roman"/>
        </w:rPr>
        <w:t xml:space="preserve">and power </w:t>
      </w:r>
      <w:r w:rsidR="00C53A0F" w:rsidRPr="00AD6FED">
        <w:rPr>
          <w:rFonts w:ascii="Times New Roman" w:hAnsi="Times New Roman" w:cs="Times New Roman"/>
        </w:rPr>
        <w:t>(</w:t>
      </w:r>
      <w:r w:rsidR="00C53A0F">
        <w:rPr>
          <w:rFonts w:ascii="Times New Roman" w:hAnsi="Times New Roman" w:cs="Times New Roman"/>
        </w:rPr>
        <w:t xml:space="preserve">Orr, Sackett, &amp; Dubois, 1991; </w:t>
      </w:r>
      <w:r w:rsidR="00C53A0F" w:rsidRPr="00AD6FED">
        <w:rPr>
          <w:rFonts w:ascii="Times New Roman" w:hAnsi="Times New Roman" w:cs="Times New Roman"/>
        </w:rPr>
        <w:t xml:space="preserve">Osborne, &amp; </w:t>
      </w:r>
      <w:proofErr w:type="spellStart"/>
      <w:r w:rsidR="00C53A0F" w:rsidRPr="00AD6FED">
        <w:rPr>
          <w:rFonts w:ascii="Times New Roman" w:hAnsi="Times New Roman" w:cs="Times New Roman"/>
        </w:rPr>
        <w:t>Overbay</w:t>
      </w:r>
      <w:proofErr w:type="spellEnd"/>
      <w:r w:rsidR="00C53A0F" w:rsidRPr="00AD6FED">
        <w:rPr>
          <w:rFonts w:ascii="Times New Roman" w:hAnsi="Times New Roman" w:cs="Times New Roman"/>
        </w:rPr>
        <w:t xml:space="preserve"> 2004)</w:t>
      </w:r>
      <w:r w:rsidR="007C4E19" w:rsidRPr="00AD6FED">
        <w:rPr>
          <w:rFonts w:ascii="Times New Roman" w:hAnsi="Times New Roman" w:cs="Times New Roman"/>
        </w:rPr>
        <w:t xml:space="preserve"> which can </w:t>
      </w:r>
      <w:r w:rsidR="00962D8F">
        <w:rPr>
          <w:rFonts w:ascii="Times New Roman" w:hAnsi="Times New Roman" w:cs="Times New Roman"/>
        </w:rPr>
        <w:t>alter</w:t>
      </w:r>
      <w:r w:rsidR="007C4E19" w:rsidRPr="00AD6FED">
        <w:rPr>
          <w:rFonts w:ascii="Times New Roman" w:hAnsi="Times New Roman" w:cs="Times New Roman"/>
        </w:rPr>
        <w:t xml:space="preserve"> the results of the analysis and lead to falsely supporting</w:t>
      </w:r>
      <w:r w:rsidR="00962D8F">
        <w:rPr>
          <w:rFonts w:ascii="Times New Roman" w:hAnsi="Times New Roman" w:cs="Times New Roman"/>
        </w:rPr>
        <w:t xml:space="preserve"> (Type I error)</w:t>
      </w:r>
      <w:r w:rsidR="007C4E19" w:rsidRPr="00AD6FED">
        <w:rPr>
          <w:rFonts w:ascii="Times New Roman" w:hAnsi="Times New Roman" w:cs="Times New Roman"/>
        </w:rPr>
        <w:t xml:space="preserve"> or denying a claim</w:t>
      </w:r>
      <w:r w:rsidR="00962D8F">
        <w:rPr>
          <w:rFonts w:ascii="Times New Roman" w:hAnsi="Times New Roman" w:cs="Times New Roman"/>
        </w:rPr>
        <w:t xml:space="preserve"> (Type II error)</w:t>
      </w:r>
      <w:r w:rsidR="007C4E19" w:rsidRPr="00AD6FED">
        <w:rPr>
          <w:rFonts w:ascii="Times New Roman" w:hAnsi="Times New Roman" w:cs="Times New Roman"/>
        </w:rPr>
        <w:t xml:space="preserve">. </w:t>
      </w:r>
      <w:commentRangeEnd w:id="6"/>
      <w:r w:rsidR="00C53A0F">
        <w:rPr>
          <w:rStyle w:val="CommentReference"/>
        </w:rPr>
        <w:commentReference w:id="6"/>
      </w:r>
      <w:r w:rsidR="00E7483A">
        <w:rPr>
          <w:rFonts w:ascii="Times New Roman" w:hAnsi="Times New Roman" w:cs="Times New Roman"/>
        </w:rPr>
        <w:t>Additionally</w:t>
      </w:r>
      <w:r w:rsidR="00C6056D">
        <w:rPr>
          <w:rFonts w:ascii="Times New Roman" w:hAnsi="Times New Roman" w:cs="Times New Roman"/>
        </w:rPr>
        <w:t>,</w:t>
      </w:r>
      <w:r w:rsidR="00E7483A">
        <w:rPr>
          <w:rFonts w:ascii="Times New Roman" w:hAnsi="Times New Roman" w:cs="Times New Roman"/>
        </w:rPr>
        <w:t xml:space="preserve"> incorrect</w:t>
      </w:r>
      <w:r w:rsidR="00DB2C98">
        <w:rPr>
          <w:rFonts w:ascii="Times New Roman" w:hAnsi="Times New Roman" w:cs="Times New Roman"/>
        </w:rPr>
        <w:t xml:space="preserve"> estimates of</w:t>
      </w:r>
      <w:r w:rsidR="00E7483A">
        <w:rPr>
          <w:rFonts w:ascii="Times New Roman" w:hAnsi="Times New Roman" w:cs="Times New Roman"/>
        </w:rPr>
        <w:t xml:space="preserve"> effect </w:t>
      </w:r>
      <w:r w:rsidR="00DB2C98">
        <w:rPr>
          <w:rFonts w:ascii="Times New Roman" w:hAnsi="Times New Roman" w:cs="Times New Roman"/>
        </w:rPr>
        <w:t>lead to misleading meta-analyses or sample size estimates for study planning</w:t>
      </w:r>
      <w:r w:rsidR="00E7483A">
        <w:rPr>
          <w:rFonts w:ascii="Times New Roman" w:hAnsi="Times New Roman" w:cs="Times New Roman"/>
        </w:rPr>
        <w:t xml:space="preserve">. </w:t>
      </w:r>
      <w:commentRangeStart w:id="8"/>
      <w:r w:rsidR="0018600A" w:rsidRPr="00AD6FED">
        <w:rPr>
          <w:rFonts w:ascii="Times New Roman" w:hAnsi="Times New Roman" w:cs="Times New Roman"/>
        </w:rPr>
        <w:t xml:space="preserve">Beyond these effects </w:t>
      </w:r>
      <w:r w:rsidR="00C53A0F">
        <w:rPr>
          <w:rFonts w:ascii="Times New Roman" w:hAnsi="Times New Roman" w:cs="Times New Roman"/>
        </w:rPr>
        <w:t>on analyses and conclusions thes</w:t>
      </w:r>
      <w:r w:rsidR="0018600A" w:rsidRPr="00AD6FED">
        <w:rPr>
          <w:rFonts w:ascii="Times New Roman" w:hAnsi="Times New Roman" w:cs="Times New Roman"/>
        </w:rPr>
        <w:t xml:space="preserve">e </w:t>
      </w:r>
      <w:r w:rsidR="00DB2C98">
        <w:rPr>
          <w:rFonts w:ascii="Times New Roman" w:hAnsi="Times New Roman" w:cs="Times New Roman"/>
        </w:rPr>
        <w:t>o</w:t>
      </w:r>
      <w:r w:rsidR="0018600A" w:rsidRPr="00AD6FED">
        <w:rPr>
          <w:rFonts w:ascii="Times New Roman" w:hAnsi="Times New Roman" w:cs="Times New Roman"/>
        </w:rPr>
        <w:t xml:space="preserve">utliers </w:t>
      </w:r>
      <w:r w:rsidR="00AD6FED" w:rsidRPr="00AD6FED">
        <w:rPr>
          <w:rFonts w:ascii="Times New Roman" w:hAnsi="Times New Roman" w:cs="Times New Roman"/>
        </w:rPr>
        <w:t xml:space="preserve">can </w:t>
      </w:r>
      <w:r w:rsidR="0018600A" w:rsidRPr="00AD6FED">
        <w:rPr>
          <w:rFonts w:ascii="Times New Roman" w:hAnsi="Times New Roman" w:cs="Times New Roman"/>
        </w:rPr>
        <w:t xml:space="preserve">be </w:t>
      </w:r>
      <w:commentRangeStart w:id="9"/>
      <w:commentRangeStart w:id="10"/>
      <w:r w:rsidR="0018600A" w:rsidRPr="00AD6FED">
        <w:rPr>
          <w:rFonts w:ascii="Times New Roman" w:hAnsi="Times New Roman" w:cs="Times New Roman"/>
        </w:rPr>
        <w:t>inspirational</w:t>
      </w:r>
      <w:commentRangeEnd w:id="9"/>
      <w:commentRangeEnd w:id="10"/>
      <w:r w:rsidR="00C53A0F">
        <w:rPr>
          <w:rStyle w:val="CommentReference"/>
        </w:rPr>
        <w:commentReference w:id="9"/>
      </w:r>
      <w:r w:rsidR="00DB2C98">
        <w:rPr>
          <w:rStyle w:val="CommentReference"/>
        </w:rPr>
        <w:commentReference w:id="10"/>
      </w:r>
      <w:r w:rsidR="0018600A" w:rsidRPr="00AD6FED">
        <w:rPr>
          <w:rFonts w:ascii="Times New Roman" w:hAnsi="Times New Roman" w:cs="Times New Roman"/>
        </w:rPr>
        <w:t xml:space="preserve"> to researchers and to their research </w:t>
      </w:r>
      <w:r w:rsidR="00AD6FED" w:rsidRPr="00AD6FED">
        <w:rPr>
          <w:rFonts w:ascii="Times New Roman" w:hAnsi="Times New Roman" w:cs="Times New Roman"/>
        </w:rPr>
        <w:t xml:space="preserve">models as they </w:t>
      </w:r>
      <w:r w:rsidR="007A2771" w:rsidRPr="00AD6FED">
        <w:rPr>
          <w:rFonts w:ascii="Times New Roman" w:hAnsi="Times New Roman" w:cs="Times New Roman"/>
        </w:rPr>
        <w:t xml:space="preserve">can encourage the diagnosis, change, and evolution of a research model (Beckman &amp; Cook, 1983). </w:t>
      </w:r>
      <w:commentRangeEnd w:id="8"/>
      <w:r w:rsidR="00A47EAB">
        <w:rPr>
          <w:rStyle w:val="CommentReference"/>
        </w:rPr>
        <w:commentReference w:id="8"/>
      </w:r>
      <w:r w:rsidR="00DB2C98">
        <w:rPr>
          <w:rFonts w:ascii="Times New Roman" w:hAnsi="Times New Roman" w:cs="Times New Roman"/>
        </w:rPr>
        <w:t>A</w:t>
      </w:r>
      <w:r w:rsidR="00C53A0F">
        <w:rPr>
          <w:rFonts w:ascii="Times New Roman" w:hAnsi="Times New Roman" w:cs="Times New Roman"/>
        </w:rPr>
        <w:t>l</w:t>
      </w:r>
      <w:r w:rsidR="00DB2C98">
        <w:rPr>
          <w:rFonts w:ascii="Times New Roman" w:hAnsi="Times New Roman" w:cs="Times New Roman"/>
        </w:rPr>
        <w:t>l</w:t>
      </w:r>
      <w:r w:rsidR="00C53A0F">
        <w:rPr>
          <w:rFonts w:ascii="Times New Roman" w:hAnsi="Times New Roman" w:cs="Times New Roman"/>
        </w:rPr>
        <w:t xml:space="preserve"> </w:t>
      </w:r>
      <w:r w:rsidR="00DB2C98">
        <w:rPr>
          <w:rFonts w:ascii="Times New Roman" w:hAnsi="Times New Roman" w:cs="Times New Roman"/>
        </w:rPr>
        <w:t>t</w:t>
      </w:r>
      <w:r w:rsidRPr="00AD6FED">
        <w:rPr>
          <w:rFonts w:ascii="Times New Roman" w:hAnsi="Times New Roman" w:cs="Times New Roman"/>
        </w:rPr>
        <w:t>ogether, these</w:t>
      </w:r>
      <w:r w:rsidR="00DB2C98">
        <w:rPr>
          <w:rFonts w:ascii="Times New Roman" w:hAnsi="Times New Roman" w:cs="Times New Roman"/>
        </w:rPr>
        <w:t xml:space="preserve"> issues caused by outliers</w:t>
      </w:r>
      <w:r w:rsidRPr="00AD6FED">
        <w:rPr>
          <w:rFonts w:ascii="Times New Roman" w:hAnsi="Times New Roman" w:cs="Times New Roman"/>
        </w:rPr>
        <w:t xml:space="preserve"> can lead to furthering </w:t>
      </w:r>
      <w:r w:rsidR="006940FE" w:rsidRPr="00AD6FED">
        <w:rPr>
          <w:rFonts w:ascii="Times New Roman" w:hAnsi="Times New Roman" w:cs="Times New Roman"/>
        </w:rPr>
        <w:t>unwarranted</w:t>
      </w:r>
      <w:r w:rsidRPr="00AD6FED">
        <w:rPr>
          <w:rFonts w:ascii="Times New Roman" w:hAnsi="Times New Roman" w:cs="Times New Roman"/>
        </w:rPr>
        <w:t xml:space="preserve"> </w:t>
      </w:r>
      <w:r w:rsidR="006940FE" w:rsidRPr="00AD6FED">
        <w:rPr>
          <w:rFonts w:ascii="Times New Roman" w:hAnsi="Times New Roman" w:cs="Times New Roman"/>
        </w:rPr>
        <w:t xml:space="preserve">avenues </w:t>
      </w:r>
      <w:r w:rsidRPr="00AD6FED">
        <w:rPr>
          <w:rFonts w:ascii="Times New Roman" w:hAnsi="Times New Roman" w:cs="Times New Roman"/>
        </w:rPr>
        <w:t xml:space="preserve">of research, ignoring important information, and creating erroneous theories, all of which serve to weaken the sciences.  </w:t>
      </w:r>
    </w:p>
    <w:p w14:paraId="23D5732F" w14:textId="0017C60F" w:rsidR="00561839" w:rsidRDefault="00561839" w:rsidP="00760649">
      <w:pPr>
        <w:spacing w:line="480" w:lineRule="auto"/>
        <w:rPr>
          <w:rFonts w:ascii="Times New Roman" w:hAnsi="Times New Roman" w:cs="Times New Roman"/>
          <w:i/>
        </w:rPr>
      </w:pPr>
      <w:r>
        <w:rPr>
          <w:rFonts w:ascii="Times New Roman" w:hAnsi="Times New Roman" w:cs="Times New Roman"/>
          <w:i/>
        </w:rPr>
        <w:t xml:space="preserve">Determination of </w:t>
      </w:r>
      <w:commentRangeStart w:id="11"/>
      <w:commentRangeStart w:id="12"/>
      <w:r>
        <w:rPr>
          <w:rFonts w:ascii="Times New Roman" w:hAnsi="Times New Roman" w:cs="Times New Roman"/>
          <w:i/>
        </w:rPr>
        <w:t>outliers</w:t>
      </w:r>
      <w:commentRangeEnd w:id="11"/>
      <w:r w:rsidR="0056440F">
        <w:rPr>
          <w:rStyle w:val="CommentReference"/>
        </w:rPr>
        <w:commentReference w:id="11"/>
      </w:r>
      <w:commentRangeEnd w:id="12"/>
      <w:r w:rsidR="00A47EAB">
        <w:rPr>
          <w:rStyle w:val="CommentReference"/>
        </w:rPr>
        <w:commentReference w:id="12"/>
      </w:r>
    </w:p>
    <w:p w14:paraId="01919546" w14:textId="77777777" w:rsidR="0056440F" w:rsidRDefault="0056440F" w:rsidP="00760649">
      <w:pPr>
        <w:spacing w:line="480" w:lineRule="auto"/>
        <w:rPr>
          <w:rFonts w:ascii="Times New Roman" w:hAnsi="Times New Roman" w:cs="Times New Roman"/>
          <w:i/>
        </w:rPr>
      </w:pPr>
    </w:p>
    <w:p w14:paraId="2B15E98B" w14:textId="02AD46E7" w:rsidR="00561839" w:rsidRPr="00561839" w:rsidRDefault="00561839" w:rsidP="00760649">
      <w:pPr>
        <w:spacing w:line="480" w:lineRule="auto"/>
        <w:rPr>
          <w:rFonts w:ascii="Times New Roman" w:hAnsi="Times New Roman" w:cs="Times New Roman"/>
          <w:i/>
        </w:rPr>
      </w:pPr>
      <w:r>
        <w:rPr>
          <w:rFonts w:ascii="Times New Roman" w:hAnsi="Times New Roman" w:cs="Times New Roman"/>
          <w:i/>
        </w:rPr>
        <w:t>Reporting of outliers</w:t>
      </w:r>
    </w:p>
    <w:p w14:paraId="2A1357A7" w14:textId="301A71EE" w:rsidR="00C011F7" w:rsidRDefault="00057531" w:rsidP="00326ECC">
      <w:pPr>
        <w:spacing w:line="480" w:lineRule="auto"/>
        <w:ind w:firstLine="360"/>
        <w:rPr>
          <w:rFonts w:ascii="Times New Roman" w:hAnsi="Times New Roman" w:cs="Times New Roman"/>
        </w:rPr>
      </w:pPr>
      <w:r w:rsidRPr="00AD6FED">
        <w:rPr>
          <w:rFonts w:ascii="Times New Roman" w:hAnsi="Times New Roman" w:cs="Times New Roman"/>
        </w:rPr>
        <w:t>For these reasons</w:t>
      </w:r>
      <w:r w:rsidR="006940FE" w:rsidRPr="00AD6FED">
        <w:rPr>
          <w:rFonts w:ascii="Times New Roman" w:hAnsi="Times New Roman" w:cs="Times New Roman"/>
        </w:rPr>
        <w:t>,</w:t>
      </w:r>
      <w:r w:rsidRPr="00AD6FED">
        <w:rPr>
          <w:rFonts w:ascii="Times New Roman" w:hAnsi="Times New Roman" w:cs="Times New Roman"/>
        </w:rPr>
        <w:t xml:space="preserve"> </w:t>
      </w:r>
      <w:r w:rsidR="006940FE" w:rsidRPr="00AD6FED">
        <w:rPr>
          <w:rFonts w:ascii="Times New Roman" w:hAnsi="Times New Roman" w:cs="Times New Roman"/>
        </w:rPr>
        <w:t>we aim to stress the</w:t>
      </w:r>
      <w:r w:rsidRPr="00AD6FED">
        <w:rPr>
          <w:rFonts w:ascii="Times New Roman" w:hAnsi="Times New Roman" w:cs="Times New Roman"/>
        </w:rPr>
        <w:t xml:space="preserve"> importan</w:t>
      </w:r>
      <w:r w:rsidR="006940FE" w:rsidRPr="00AD6FED">
        <w:rPr>
          <w:rFonts w:ascii="Times New Roman" w:hAnsi="Times New Roman" w:cs="Times New Roman"/>
        </w:rPr>
        <w:t>ce of</w:t>
      </w:r>
      <w:r w:rsidRPr="00AD6FED">
        <w:rPr>
          <w:rFonts w:ascii="Times New Roman" w:hAnsi="Times New Roman" w:cs="Times New Roman"/>
        </w:rPr>
        <w:t xml:space="preserve"> properly identif</w:t>
      </w:r>
      <w:r w:rsidR="006940FE" w:rsidRPr="00AD6FED">
        <w:rPr>
          <w:rFonts w:ascii="Times New Roman" w:hAnsi="Times New Roman" w:cs="Times New Roman"/>
        </w:rPr>
        <w:t>ying</w:t>
      </w:r>
      <w:r w:rsidRPr="00AD6FED">
        <w:rPr>
          <w:rFonts w:ascii="Times New Roman" w:hAnsi="Times New Roman" w:cs="Times New Roman"/>
        </w:rPr>
        <w:t xml:space="preserve"> outlier</w:t>
      </w:r>
      <w:r w:rsidR="006940FE" w:rsidRPr="00AD6FED">
        <w:rPr>
          <w:rFonts w:ascii="Times New Roman" w:hAnsi="Times New Roman" w:cs="Times New Roman"/>
        </w:rPr>
        <w:t>s</w:t>
      </w:r>
      <w:r w:rsidRPr="00AD6FED">
        <w:rPr>
          <w:rFonts w:ascii="Times New Roman" w:hAnsi="Times New Roman" w:cs="Times New Roman"/>
        </w:rPr>
        <w:t xml:space="preserve">, </w:t>
      </w:r>
      <w:r w:rsidR="006940FE" w:rsidRPr="00AD6FED">
        <w:rPr>
          <w:rFonts w:ascii="Times New Roman" w:hAnsi="Times New Roman" w:cs="Times New Roman"/>
        </w:rPr>
        <w:t xml:space="preserve">their potential </w:t>
      </w:r>
      <w:r w:rsidRPr="00AD6FED">
        <w:rPr>
          <w:rFonts w:ascii="Times New Roman" w:hAnsi="Times New Roman" w:cs="Times New Roman"/>
        </w:rPr>
        <w:t>cause</w:t>
      </w:r>
      <w:r w:rsidR="0018185A" w:rsidRPr="00AD6FED">
        <w:rPr>
          <w:rFonts w:ascii="Times New Roman" w:hAnsi="Times New Roman" w:cs="Times New Roman"/>
        </w:rPr>
        <w:t>(s)</w:t>
      </w:r>
      <w:r w:rsidRPr="00AD6FED">
        <w:rPr>
          <w:rFonts w:ascii="Times New Roman" w:hAnsi="Times New Roman" w:cs="Times New Roman"/>
        </w:rPr>
        <w:t>,</w:t>
      </w:r>
      <w:r w:rsidR="0018185A" w:rsidRPr="00AD6FED">
        <w:rPr>
          <w:rFonts w:ascii="Times New Roman" w:hAnsi="Times New Roman" w:cs="Times New Roman"/>
        </w:rPr>
        <w:t xml:space="preserve"> and ways to</w:t>
      </w:r>
      <w:r w:rsidRPr="00AD6FED">
        <w:rPr>
          <w:rFonts w:ascii="Times New Roman" w:hAnsi="Times New Roman" w:cs="Times New Roman"/>
        </w:rPr>
        <w:t xml:space="preserve"> </w:t>
      </w:r>
      <w:r w:rsidR="0018185A" w:rsidRPr="00AD6FED">
        <w:rPr>
          <w:rFonts w:ascii="Times New Roman" w:hAnsi="Times New Roman" w:cs="Times New Roman"/>
        </w:rPr>
        <w:t xml:space="preserve">handle the extreme responses. </w:t>
      </w:r>
      <w:r w:rsidR="0056440F">
        <w:rPr>
          <w:rFonts w:ascii="Times New Roman" w:hAnsi="Times New Roman" w:cs="Times New Roman"/>
        </w:rPr>
        <w:t xml:space="preserve"> </w:t>
      </w:r>
    </w:p>
    <w:p w14:paraId="503C7F85" w14:textId="77777777" w:rsidR="00C011F7" w:rsidRDefault="00C011F7" w:rsidP="00326ECC">
      <w:pPr>
        <w:spacing w:line="480" w:lineRule="auto"/>
        <w:ind w:firstLine="360"/>
        <w:rPr>
          <w:rFonts w:ascii="Times New Roman" w:hAnsi="Times New Roman" w:cs="Times New Roman"/>
        </w:rPr>
      </w:pPr>
    </w:p>
    <w:p w14:paraId="0C306DED" w14:textId="43167969" w:rsidR="000D4D19" w:rsidRDefault="0018185A" w:rsidP="00326ECC">
      <w:pPr>
        <w:spacing w:line="480" w:lineRule="auto"/>
        <w:ind w:firstLine="360"/>
        <w:rPr>
          <w:rFonts w:ascii="Times New Roman" w:hAnsi="Times New Roman" w:cs="Times New Roman"/>
        </w:rPr>
      </w:pPr>
      <w:r w:rsidRPr="00AD6FED">
        <w:rPr>
          <w:rFonts w:ascii="Times New Roman" w:hAnsi="Times New Roman" w:cs="Times New Roman"/>
        </w:rPr>
        <w:t>Further, as outlined by the APA (</w:t>
      </w:r>
      <w:r w:rsidR="00AD6FED" w:rsidRPr="00AD6FED">
        <w:rPr>
          <w:rFonts w:ascii="Times New Roman" w:hAnsi="Times New Roman" w:cs="Times New Roman"/>
        </w:rPr>
        <w:t>American Psychological Association, 2010</w:t>
      </w:r>
      <w:r w:rsidRPr="00AD6FED">
        <w:rPr>
          <w:rFonts w:ascii="Times New Roman" w:hAnsi="Times New Roman" w:cs="Times New Roman"/>
        </w:rPr>
        <w:t xml:space="preserve">), one should </w:t>
      </w:r>
      <w:r w:rsidR="00057531" w:rsidRPr="00AD6FED">
        <w:rPr>
          <w:rFonts w:ascii="Times New Roman" w:hAnsi="Times New Roman" w:cs="Times New Roman"/>
        </w:rPr>
        <w:t>acknowledge these steps not only at the time of analysis, but also at the time of publication.</w:t>
      </w:r>
      <w:r w:rsidR="00AD6FED">
        <w:rPr>
          <w:rFonts w:ascii="Times New Roman" w:hAnsi="Times New Roman" w:cs="Times New Roman"/>
        </w:rPr>
        <w:t xml:space="preserve"> As </w:t>
      </w:r>
      <w:proofErr w:type="spellStart"/>
      <w:r w:rsidR="00AD6FED">
        <w:rPr>
          <w:rFonts w:ascii="Times New Roman" w:hAnsi="Times New Roman" w:cs="Times New Roman"/>
        </w:rPr>
        <w:t>Kruskal</w:t>
      </w:r>
      <w:proofErr w:type="spellEnd"/>
      <w:r w:rsidR="000D4D19">
        <w:rPr>
          <w:rFonts w:ascii="Times New Roman" w:hAnsi="Times New Roman" w:cs="Times New Roman"/>
        </w:rPr>
        <w:t xml:space="preserve"> (1960)</w:t>
      </w:r>
      <w:r w:rsidR="00AD6FED">
        <w:rPr>
          <w:rFonts w:ascii="Times New Roman" w:hAnsi="Times New Roman" w:cs="Times New Roman"/>
        </w:rPr>
        <w:t xml:space="preserve"> stated, no matter how we treat outlying observations, </w:t>
      </w:r>
    </w:p>
    <w:p w14:paraId="6F3659CB" w14:textId="3BD8C21D" w:rsidR="000D4D19" w:rsidRPr="007D52E4" w:rsidRDefault="00AD6FED" w:rsidP="00C53A0F">
      <w:pPr>
        <w:spacing w:line="480" w:lineRule="auto"/>
        <w:ind w:left="720"/>
        <w:rPr>
          <w:rFonts w:ascii="Times New Roman" w:hAnsi="Times New Roman" w:cs="Times New Roman"/>
        </w:rPr>
      </w:pPr>
      <w:r w:rsidRPr="007D52E4">
        <w:rPr>
          <w:rFonts w:ascii="Times New Roman" w:hAnsi="Times New Roman" w:cs="Times New Roman"/>
        </w:rPr>
        <w:t>“</w:t>
      </w:r>
      <w:r w:rsidR="000D4D19" w:rsidRPr="007D52E4">
        <w:rPr>
          <w:rFonts w:ascii="Times New Roman" w:hAnsi="Times New Roman"/>
        </w:rPr>
        <w:t>I</w:t>
      </w:r>
      <w:r w:rsidRPr="007D52E4">
        <w:rPr>
          <w:rFonts w:ascii="Times New Roman" w:hAnsi="Times New Roman"/>
        </w:rPr>
        <w:t>t is very important to say something about such observations in any but the most summary report. At least how many observations were excluded from the formal analysis, and why, should be given.”</w:t>
      </w:r>
      <w:r w:rsidR="00057531" w:rsidRPr="007D52E4">
        <w:rPr>
          <w:rFonts w:ascii="Times New Roman" w:hAnsi="Times New Roman" w:cs="Times New Roman"/>
        </w:rPr>
        <w:t xml:space="preserve"> </w:t>
      </w:r>
      <w:r w:rsidR="000D4D19" w:rsidRPr="007D52E4">
        <w:rPr>
          <w:rFonts w:ascii="Times New Roman" w:hAnsi="Times New Roman" w:cs="Times New Roman"/>
        </w:rPr>
        <w:t>(pg. 1)</w:t>
      </w:r>
    </w:p>
    <w:p w14:paraId="29AA9C33" w14:textId="4248EB89" w:rsidR="00B47281" w:rsidRDefault="008A1573" w:rsidP="00326ECC">
      <w:pPr>
        <w:spacing w:line="480" w:lineRule="auto"/>
        <w:ind w:firstLine="360"/>
        <w:rPr>
          <w:rFonts w:ascii="Times New Roman" w:hAnsi="Times New Roman" w:cs="Times New Roman"/>
        </w:rPr>
      </w:pPr>
      <w:r>
        <w:rPr>
          <w:rFonts w:ascii="Times New Roman" w:hAnsi="Times New Roman" w:cs="Times New Roman"/>
        </w:rPr>
        <w:lastRenderedPageBreak/>
        <w:t>However, o</w:t>
      </w:r>
      <w:r w:rsidR="0018185A" w:rsidRPr="00AD6FED">
        <w:rPr>
          <w:rFonts w:ascii="Times New Roman" w:hAnsi="Times New Roman" w:cs="Times New Roman"/>
        </w:rPr>
        <w:t xml:space="preserve">utlier report rates </w:t>
      </w:r>
      <w:r>
        <w:rPr>
          <w:rFonts w:ascii="Times New Roman" w:hAnsi="Times New Roman" w:cs="Times New Roman"/>
        </w:rPr>
        <w:t>in studies have indicated that</w:t>
      </w:r>
      <w:r w:rsidR="00057531" w:rsidRPr="00AD6FED">
        <w:rPr>
          <w:rFonts w:ascii="Times New Roman" w:hAnsi="Times New Roman" w:cs="Times New Roman"/>
        </w:rPr>
        <w:t xml:space="preserve"> researchers either fail to acknowledge outliers or fail to report their acknowledgment of outliers (</w:t>
      </w:r>
      <w:proofErr w:type="spellStart"/>
      <w:r w:rsidR="0056440F" w:rsidRPr="00AD6FED">
        <w:rPr>
          <w:rFonts w:ascii="Times New Roman" w:hAnsi="Times New Roman" w:cs="Times New Roman"/>
        </w:rPr>
        <w:t>Huffcutt</w:t>
      </w:r>
      <w:proofErr w:type="spellEnd"/>
      <w:r w:rsidR="0056440F" w:rsidRPr="00AD6FED">
        <w:rPr>
          <w:rFonts w:ascii="Times New Roman" w:hAnsi="Times New Roman" w:cs="Times New Roman"/>
        </w:rPr>
        <w:t xml:space="preserve"> </w:t>
      </w:r>
      <w:r w:rsidR="0056440F">
        <w:rPr>
          <w:rFonts w:ascii="Times New Roman" w:hAnsi="Times New Roman" w:cs="Times New Roman"/>
        </w:rPr>
        <w:t>&amp;</w:t>
      </w:r>
      <w:r w:rsidR="0056440F" w:rsidRPr="00AD6FED">
        <w:rPr>
          <w:rFonts w:ascii="Times New Roman" w:hAnsi="Times New Roman" w:cs="Times New Roman"/>
        </w:rPr>
        <w:t xml:space="preserve"> Arthur, </w:t>
      </w:r>
      <w:proofErr w:type="gramStart"/>
      <w:r w:rsidR="0056440F" w:rsidRPr="00AD6FED">
        <w:rPr>
          <w:rFonts w:ascii="Times New Roman" w:hAnsi="Times New Roman" w:cs="Times New Roman"/>
        </w:rPr>
        <w:t>1995</w:t>
      </w:r>
      <w:r w:rsidR="00EC0468">
        <w:rPr>
          <w:rFonts w:ascii="Times New Roman" w:hAnsi="Times New Roman" w:cs="Times New Roman"/>
        </w:rPr>
        <w:t xml:space="preserve"> </w:t>
      </w:r>
      <w:r w:rsidR="0056440F">
        <w:rPr>
          <w:rFonts w:ascii="Times New Roman" w:hAnsi="Times New Roman" w:cs="Times New Roman"/>
        </w:rPr>
        <w:t>;</w:t>
      </w:r>
      <w:proofErr w:type="gramEnd"/>
      <w:r w:rsidR="0056440F">
        <w:rPr>
          <w:rFonts w:ascii="Times New Roman" w:hAnsi="Times New Roman" w:cs="Times New Roman"/>
        </w:rPr>
        <w:t xml:space="preserve"> Orr, Sackett, &amp; Dubois 1991)</w:t>
      </w:r>
      <w:r w:rsidR="00057531" w:rsidRPr="00AD6FED">
        <w:rPr>
          <w:rFonts w:ascii="Times New Roman" w:hAnsi="Times New Roman" w:cs="Times New Roman"/>
        </w:rPr>
        <w:t xml:space="preserve"> </w:t>
      </w:r>
      <w:proofErr w:type="spellStart"/>
      <w:r w:rsidR="00326ECC">
        <w:rPr>
          <w:rFonts w:ascii="Times New Roman" w:hAnsi="Times New Roman" w:cs="Times New Roman"/>
        </w:rPr>
        <w:t>Huffcutt</w:t>
      </w:r>
      <w:proofErr w:type="spellEnd"/>
      <w:r w:rsidR="00326ECC">
        <w:rPr>
          <w:rFonts w:ascii="Times New Roman" w:hAnsi="Times New Roman" w:cs="Times New Roman"/>
        </w:rPr>
        <w:t xml:space="preserve"> and Arthur (1995) looked at Organizational Behavior/Human Resource Management meta-analy</w:t>
      </w:r>
      <w:r w:rsidR="00326ECC" w:rsidRPr="00326ECC">
        <w:rPr>
          <w:rFonts w:ascii="Times New Roman" w:hAnsi="Times New Roman" w:cs="Times New Roman"/>
        </w:rPr>
        <w:t xml:space="preserve">tic </w:t>
      </w:r>
      <w:r w:rsidR="00326ECC">
        <w:rPr>
          <w:rFonts w:ascii="Times New Roman" w:hAnsi="Times New Roman" w:cs="Times New Roman"/>
        </w:rPr>
        <w:t xml:space="preserve">literature </w:t>
      </w:r>
      <w:r w:rsidR="00DB6422">
        <w:rPr>
          <w:rFonts w:ascii="Times New Roman" w:hAnsi="Times New Roman" w:cs="Times New Roman"/>
        </w:rPr>
        <w:t>since</w:t>
      </w:r>
      <w:r w:rsidR="00326ECC" w:rsidRPr="00326ECC">
        <w:rPr>
          <w:rFonts w:ascii="Times New Roman" w:hAnsi="Times New Roman" w:cs="Times New Roman"/>
        </w:rPr>
        <w:t xml:space="preserve"> 1987</w:t>
      </w:r>
      <w:commentRangeStart w:id="13"/>
      <w:r w:rsidR="00EC0468">
        <w:rPr>
          <w:rFonts w:ascii="Times New Roman" w:hAnsi="Times New Roman" w:cs="Times New Roman"/>
        </w:rPr>
        <w:t xml:space="preserve">. As they were dealing with meta-analyses, the outliers they were identifying consisted of study coefficients, or correlations, not individual data points, as outliers are usually thought of. In their study they </w:t>
      </w:r>
      <w:r w:rsidR="00326ECC" w:rsidRPr="00326ECC">
        <w:rPr>
          <w:rFonts w:ascii="Times New Roman" w:hAnsi="Times New Roman" w:cs="Times New Roman"/>
        </w:rPr>
        <w:t xml:space="preserve">found only </w:t>
      </w:r>
      <w:r w:rsidR="0088158B">
        <w:rPr>
          <w:rFonts w:ascii="Times New Roman" w:hAnsi="Times New Roman" w:cs="Times New Roman"/>
        </w:rPr>
        <w:t>six</w:t>
      </w:r>
      <w:r w:rsidR="0088158B" w:rsidRPr="00326ECC">
        <w:rPr>
          <w:rFonts w:ascii="Times New Roman" w:hAnsi="Times New Roman" w:cs="Times New Roman"/>
        </w:rPr>
        <w:t xml:space="preserve"> </w:t>
      </w:r>
      <w:r w:rsidR="00326ECC" w:rsidRPr="00326ECC">
        <w:rPr>
          <w:rFonts w:ascii="Times New Roman" w:hAnsi="Times New Roman" w:cs="Times New Roman"/>
        </w:rPr>
        <w:t xml:space="preserve">of </w:t>
      </w:r>
      <w:r w:rsidR="0088158B">
        <w:rPr>
          <w:rFonts w:ascii="Times New Roman" w:hAnsi="Times New Roman" w:cs="Times New Roman"/>
        </w:rPr>
        <w:t xml:space="preserve">fifty </w:t>
      </w:r>
      <w:r w:rsidR="00326ECC">
        <w:rPr>
          <w:rFonts w:ascii="Times New Roman" w:hAnsi="Times New Roman" w:cs="Times New Roman"/>
        </w:rPr>
        <w:t>meta-analyses</w:t>
      </w:r>
      <w:r w:rsidR="00326ECC" w:rsidRPr="00326ECC">
        <w:rPr>
          <w:rFonts w:ascii="Times New Roman" w:hAnsi="Times New Roman" w:cs="Times New Roman"/>
        </w:rPr>
        <w:t xml:space="preserve"> used any outlier treatment for study coefficients. Also, in most of these, highly subjective means</w:t>
      </w:r>
      <w:r w:rsidR="00326ECC">
        <w:rPr>
          <w:rFonts w:ascii="Times New Roman" w:hAnsi="Times New Roman" w:cs="Times New Roman"/>
        </w:rPr>
        <w:t xml:space="preserve"> were used</w:t>
      </w:r>
      <w:r w:rsidR="00326ECC" w:rsidRPr="00326ECC">
        <w:rPr>
          <w:rFonts w:ascii="Times New Roman" w:hAnsi="Times New Roman" w:cs="Times New Roman"/>
        </w:rPr>
        <w:t xml:space="preserve"> to determine </w:t>
      </w:r>
      <w:r w:rsidR="00EC0468">
        <w:rPr>
          <w:rFonts w:ascii="Times New Roman" w:hAnsi="Times New Roman" w:cs="Times New Roman"/>
        </w:rPr>
        <w:t>which study coefficients were outliers</w:t>
      </w:r>
      <w:r w:rsidR="007A31E2">
        <w:rPr>
          <w:rFonts w:ascii="Times New Roman" w:hAnsi="Times New Roman" w:cs="Times New Roman"/>
        </w:rPr>
        <w:t>.</w:t>
      </w:r>
      <w:r w:rsidR="00B47281">
        <w:rPr>
          <w:rFonts w:ascii="Times New Roman" w:hAnsi="Times New Roman" w:cs="Times New Roman"/>
        </w:rPr>
        <w:t xml:space="preserve"> </w:t>
      </w:r>
      <w:commentRangeEnd w:id="13"/>
      <w:r w:rsidR="00EC0468">
        <w:rPr>
          <w:rStyle w:val="CommentReference"/>
        </w:rPr>
        <w:commentReference w:id="13"/>
      </w:r>
      <w:r w:rsidR="00CA4704">
        <w:rPr>
          <w:rFonts w:ascii="Times New Roman" w:hAnsi="Times New Roman" w:cs="Times New Roman"/>
        </w:rPr>
        <w:t xml:space="preserve">Similarly, </w:t>
      </w:r>
      <w:r w:rsidR="00CA4704" w:rsidRPr="00AD6FED">
        <w:rPr>
          <w:rFonts w:ascii="Times New Roman" w:hAnsi="Times New Roman" w:cs="Times New Roman"/>
        </w:rPr>
        <w:t xml:space="preserve">Orr, Sackett, </w:t>
      </w:r>
      <w:r w:rsidR="00CA4704">
        <w:rPr>
          <w:rFonts w:ascii="Times New Roman" w:hAnsi="Times New Roman" w:cs="Times New Roman"/>
        </w:rPr>
        <w:t>and Dubois (1991) inspected 100 Industrial/Organizational Psychology personnel studies and found no mention of outliers.</w:t>
      </w:r>
    </w:p>
    <w:p w14:paraId="2DE322DE" w14:textId="28D527B4" w:rsidR="00057531" w:rsidRDefault="00CA4704" w:rsidP="00EF0647">
      <w:pPr>
        <w:spacing w:line="480" w:lineRule="auto"/>
        <w:ind w:firstLine="360"/>
        <w:rPr>
          <w:rFonts w:ascii="Times New Roman" w:hAnsi="Times New Roman" w:cs="Times New Roman"/>
        </w:rPr>
      </w:pPr>
      <w:r>
        <w:rPr>
          <w:rFonts w:ascii="Times New Roman" w:hAnsi="Times New Roman" w:cs="Times New Roman"/>
        </w:rPr>
        <w:t xml:space="preserve">Although the APA and many </w:t>
      </w:r>
      <w:r w:rsidR="00A47EAB">
        <w:rPr>
          <w:rFonts w:ascii="Times New Roman" w:hAnsi="Times New Roman" w:cs="Times New Roman"/>
        </w:rPr>
        <w:t>researchers</w:t>
      </w:r>
      <w:r>
        <w:rPr>
          <w:rFonts w:ascii="Times New Roman" w:hAnsi="Times New Roman" w:cs="Times New Roman"/>
        </w:rPr>
        <w:t xml:space="preserve"> (Orr,</w:t>
      </w:r>
      <w:r w:rsidRPr="00CA4704">
        <w:rPr>
          <w:rFonts w:ascii="Times New Roman" w:hAnsi="Times New Roman" w:cs="Times New Roman"/>
        </w:rPr>
        <w:t xml:space="preserve"> </w:t>
      </w:r>
      <w:r w:rsidRPr="00AD6FED">
        <w:rPr>
          <w:rFonts w:ascii="Times New Roman" w:hAnsi="Times New Roman" w:cs="Times New Roman"/>
        </w:rPr>
        <w:t>Sackett,</w:t>
      </w:r>
      <w:r>
        <w:rPr>
          <w:rFonts w:ascii="Times New Roman" w:hAnsi="Times New Roman" w:cs="Times New Roman"/>
        </w:rPr>
        <w:t xml:space="preserve"> &amp; Dubois, 1991, </w:t>
      </w:r>
      <w:commentRangeStart w:id="14"/>
      <w:r>
        <w:rPr>
          <w:rFonts w:ascii="Times New Roman" w:hAnsi="Times New Roman" w:cs="Times New Roman"/>
        </w:rPr>
        <w:t>…</w:t>
      </w:r>
      <w:commentRangeEnd w:id="14"/>
      <w:r w:rsidR="00A47EAB">
        <w:rPr>
          <w:rStyle w:val="CommentReference"/>
        </w:rPr>
        <w:commentReference w:id="14"/>
      </w:r>
      <w:r>
        <w:rPr>
          <w:rFonts w:ascii="Times New Roman" w:hAnsi="Times New Roman" w:cs="Times New Roman"/>
        </w:rPr>
        <w:t xml:space="preserve">) have instructed researchers to outline their data cleaning, there has been a dearth in recent literature investigating if these instructions are actually being followed. Therefore, the authors felt that the current study </w:t>
      </w:r>
      <w:r w:rsidR="007511C6" w:rsidRPr="00AD6FED">
        <w:rPr>
          <w:rFonts w:ascii="Times New Roman" w:hAnsi="Times New Roman" w:cs="Times New Roman"/>
        </w:rPr>
        <w:t xml:space="preserve">examined the results </w:t>
      </w:r>
      <w:r>
        <w:rPr>
          <w:rFonts w:ascii="Times New Roman" w:hAnsi="Times New Roman" w:cs="Times New Roman"/>
        </w:rPr>
        <w:t>in</w:t>
      </w:r>
      <w:r w:rsidR="00057531" w:rsidRPr="00AD6FED">
        <w:rPr>
          <w:rFonts w:ascii="Times New Roman" w:hAnsi="Times New Roman" w:cs="Times New Roman"/>
        </w:rPr>
        <w:t xml:space="preserve"> </w:t>
      </w:r>
      <w:r w:rsidR="00D14E26" w:rsidRPr="00AD6FED">
        <w:rPr>
          <w:rFonts w:ascii="Times New Roman" w:hAnsi="Times New Roman" w:cs="Times New Roman"/>
        </w:rPr>
        <w:t>27</w:t>
      </w:r>
      <w:r w:rsidR="00057531" w:rsidRPr="00AD6FED">
        <w:rPr>
          <w:rFonts w:ascii="Times New Roman" w:hAnsi="Times New Roman" w:cs="Times New Roman"/>
        </w:rPr>
        <w:t xml:space="preserve"> journals and </w:t>
      </w:r>
      <w:r w:rsidR="00D14E26" w:rsidRPr="00AD6FED">
        <w:rPr>
          <w:rFonts w:ascii="Times New Roman" w:hAnsi="Times New Roman" w:cs="Times New Roman"/>
        </w:rPr>
        <w:t>672</w:t>
      </w:r>
      <w:r w:rsidR="00057531" w:rsidRPr="00AD6FED">
        <w:rPr>
          <w:rFonts w:ascii="Times New Roman" w:hAnsi="Times New Roman" w:cs="Times New Roman"/>
        </w:rPr>
        <w:t xml:space="preserve"> articles across </w:t>
      </w:r>
      <w:r w:rsidR="00D14E26" w:rsidRPr="00AD6FED">
        <w:rPr>
          <w:rFonts w:ascii="Times New Roman" w:hAnsi="Times New Roman" w:cs="Times New Roman"/>
        </w:rPr>
        <w:t>13 psychological</w:t>
      </w:r>
      <w:r w:rsidR="00057531" w:rsidRPr="00AD6FED">
        <w:rPr>
          <w:rFonts w:ascii="Times New Roman" w:hAnsi="Times New Roman" w:cs="Times New Roman"/>
        </w:rPr>
        <w:t xml:space="preserve"> disciplines </w:t>
      </w:r>
      <w:r w:rsidR="00D56F5F" w:rsidRPr="00AD6FED">
        <w:rPr>
          <w:rFonts w:ascii="Times New Roman" w:hAnsi="Times New Roman" w:cs="Times New Roman"/>
        </w:rPr>
        <w:t>to assess if outli</w:t>
      </w:r>
      <w:r w:rsidR="00AA4EA9" w:rsidRPr="00AD6FED">
        <w:rPr>
          <w:rFonts w:ascii="Times New Roman" w:hAnsi="Times New Roman" w:cs="Times New Roman"/>
        </w:rPr>
        <w:t>ers are being reported</w:t>
      </w:r>
      <w:r w:rsidR="00D56F5F" w:rsidRPr="00AD6FED">
        <w:rPr>
          <w:rFonts w:ascii="Times New Roman" w:hAnsi="Times New Roman" w:cs="Times New Roman"/>
        </w:rPr>
        <w:t xml:space="preserve">. </w:t>
      </w:r>
      <w:r>
        <w:rPr>
          <w:rFonts w:ascii="Times New Roman" w:hAnsi="Times New Roman" w:cs="Times New Roman"/>
        </w:rPr>
        <w:t>Given previous report rates (</w:t>
      </w:r>
      <w:proofErr w:type="spellStart"/>
      <w:r w:rsidRPr="00AD6FED">
        <w:rPr>
          <w:rFonts w:ascii="Times New Roman" w:hAnsi="Times New Roman" w:cs="Times New Roman"/>
        </w:rPr>
        <w:t>Huffcutt</w:t>
      </w:r>
      <w:proofErr w:type="spellEnd"/>
      <w:r w:rsidRPr="00AD6FED">
        <w:rPr>
          <w:rFonts w:ascii="Times New Roman" w:hAnsi="Times New Roman" w:cs="Times New Roman"/>
        </w:rPr>
        <w:t xml:space="preserve"> </w:t>
      </w:r>
      <w:r>
        <w:rPr>
          <w:rFonts w:ascii="Times New Roman" w:hAnsi="Times New Roman" w:cs="Times New Roman"/>
        </w:rPr>
        <w:t>&amp;</w:t>
      </w:r>
      <w:r w:rsidRPr="00AD6FED">
        <w:rPr>
          <w:rFonts w:ascii="Times New Roman" w:hAnsi="Times New Roman" w:cs="Times New Roman"/>
        </w:rPr>
        <w:t xml:space="preserve"> Arthur, 1995</w:t>
      </w:r>
      <w:r>
        <w:rPr>
          <w:rFonts w:ascii="Times New Roman" w:hAnsi="Times New Roman" w:cs="Times New Roman"/>
        </w:rPr>
        <w:t>; Orr,</w:t>
      </w:r>
      <w:r w:rsidRPr="00CA4704">
        <w:rPr>
          <w:rFonts w:ascii="Times New Roman" w:hAnsi="Times New Roman" w:cs="Times New Roman"/>
        </w:rPr>
        <w:t xml:space="preserve"> </w:t>
      </w:r>
      <w:r w:rsidRPr="00AD6FED">
        <w:rPr>
          <w:rFonts w:ascii="Times New Roman" w:hAnsi="Times New Roman" w:cs="Times New Roman"/>
        </w:rPr>
        <w:t>Sackett,</w:t>
      </w:r>
      <w:r>
        <w:rPr>
          <w:rFonts w:ascii="Times New Roman" w:hAnsi="Times New Roman" w:cs="Times New Roman"/>
        </w:rPr>
        <w:t xml:space="preserve"> &amp; Dubois, 1991) we expect to find </w:t>
      </w:r>
      <w:commentRangeStart w:id="15"/>
      <w:r>
        <w:rPr>
          <w:rFonts w:ascii="Times New Roman" w:hAnsi="Times New Roman" w:cs="Times New Roman"/>
        </w:rPr>
        <w:t xml:space="preserve">little to no </w:t>
      </w:r>
      <w:commentRangeEnd w:id="15"/>
      <w:r>
        <w:rPr>
          <w:rStyle w:val="CommentReference"/>
        </w:rPr>
        <w:commentReference w:id="15"/>
      </w:r>
      <w:r>
        <w:rPr>
          <w:rFonts w:ascii="Times New Roman" w:hAnsi="Times New Roman" w:cs="Times New Roman"/>
        </w:rPr>
        <w:t xml:space="preserve">reporting of outliers in these articles. Further, we will examine </w:t>
      </w:r>
      <w:r w:rsidR="00EF0647">
        <w:rPr>
          <w:rFonts w:ascii="Times New Roman" w:hAnsi="Times New Roman" w:cs="Times New Roman"/>
        </w:rPr>
        <w:t xml:space="preserve">how outlier reports relate to </w:t>
      </w:r>
      <w:r w:rsidR="00A47EAB">
        <w:rPr>
          <w:rFonts w:ascii="Times New Roman" w:hAnsi="Times New Roman" w:cs="Times New Roman"/>
        </w:rPr>
        <w:t>field</w:t>
      </w:r>
      <w:r>
        <w:rPr>
          <w:rFonts w:ascii="Times New Roman" w:hAnsi="Times New Roman" w:cs="Times New Roman"/>
        </w:rPr>
        <w:t xml:space="preserve">, journal, analysis, and sample size. </w:t>
      </w:r>
      <w:r w:rsidR="00EF0647">
        <w:rPr>
          <w:rFonts w:ascii="Times New Roman" w:hAnsi="Times New Roman" w:cs="Times New Roman"/>
        </w:rPr>
        <w:t>We will also investigate</w:t>
      </w:r>
      <w:r>
        <w:rPr>
          <w:rFonts w:ascii="Times New Roman" w:hAnsi="Times New Roman" w:cs="Times New Roman"/>
        </w:rPr>
        <w:t xml:space="preserve"> the methods</w:t>
      </w:r>
      <w:r w:rsidR="00EF0647">
        <w:rPr>
          <w:rFonts w:ascii="Times New Roman" w:hAnsi="Times New Roman" w:cs="Times New Roman"/>
        </w:rPr>
        <w:t xml:space="preserve"> and rational</w:t>
      </w:r>
      <w:r>
        <w:rPr>
          <w:rFonts w:ascii="Times New Roman" w:hAnsi="Times New Roman" w:cs="Times New Roman"/>
        </w:rPr>
        <w:t xml:space="preserve"> of outlier detection</w:t>
      </w:r>
      <w:r w:rsidR="00EF0647">
        <w:rPr>
          <w:rFonts w:ascii="Times New Roman" w:hAnsi="Times New Roman" w:cs="Times New Roman"/>
        </w:rPr>
        <w:t xml:space="preserve"> and removal.</w:t>
      </w:r>
    </w:p>
    <w:p w14:paraId="6F6B2EC1" w14:textId="6C35B964" w:rsidR="00DF3573" w:rsidRPr="00AD6FED" w:rsidRDefault="00A82260" w:rsidP="00A82260">
      <w:pPr>
        <w:jc w:val="center"/>
        <w:rPr>
          <w:rFonts w:ascii="Times New Roman" w:hAnsi="Times New Roman" w:cs="Times New Roman"/>
          <w:b/>
        </w:rPr>
      </w:pPr>
      <w:r w:rsidRPr="00AD6FED">
        <w:rPr>
          <w:rFonts w:ascii="Times New Roman" w:hAnsi="Times New Roman" w:cs="Times New Roman"/>
          <w:b/>
        </w:rPr>
        <w:t>Method</w:t>
      </w:r>
    </w:p>
    <w:p w14:paraId="3DEC5960" w14:textId="77777777" w:rsidR="00A82260" w:rsidRPr="00AD6FED" w:rsidRDefault="00A82260" w:rsidP="00A82260">
      <w:pPr>
        <w:rPr>
          <w:rFonts w:ascii="Times New Roman" w:hAnsi="Times New Roman" w:cs="Times New Roman"/>
          <w:b/>
        </w:rPr>
      </w:pPr>
    </w:p>
    <w:p w14:paraId="2F2D98E9" w14:textId="60720504" w:rsidR="00A82260" w:rsidRPr="00AD6FED" w:rsidRDefault="00B12E79" w:rsidP="00BE7243">
      <w:pPr>
        <w:spacing w:line="480" w:lineRule="auto"/>
        <w:rPr>
          <w:rFonts w:ascii="Times New Roman" w:hAnsi="Times New Roman" w:cs="Times New Roman"/>
          <w:i/>
        </w:rPr>
      </w:pPr>
      <w:r w:rsidRPr="00AD6FED">
        <w:rPr>
          <w:rFonts w:ascii="Times New Roman" w:hAnsi="Times New Roman" w:cs="Times New Roman"/>
          <w:i/>
        </w:rPr>
        <w:t>Fields</w:t>
      </w:r>
    </w:p>
    <w:p w14:paraId="2A20C610" w14:textId="2E9F6F02" w:rsidR="00A82260" w:rsidRPr="00AD6FED" w:rsidRDefault="00A82260" w:rsidP="00BE7243">
      <w:pPr>
        <w:spacing w:line="480" w:lineRule="auto"/>
        <w:rPr>
          <w:rFonts w:ascii="Times New Roman" w:hAnsi="Times New Roman" w:cs="Times New Roman"/>
        </w:rPr>
      </w:pPr>
      <w:r w:rsidRPr="00AD6FED">
        <w:rPr>
          <w:rFonts w:ascii="Times New Roman" w:hAnsi="Times New Roman" w:cs="Times New Roman"/>
          <w:b/>
        </w:rPr>
        <w:tab/>
      </w:r>
      <w:r w:rsidRPr="00AD6FED">
        <w:rPr>
          <w:rFonts w:ascii="Times New Roman" w:hAnsi="Times New Roman" w:cs="Times New Roman"/>
        </w:rPr>
        <w:t xml:space="preserve">A list of psychological </w:t>
      </w:r>
      <w:r w:rsidR="00B12E79" w:rsidRPr="00AD6FED">
        <w:rPr>
          <w:rFonts w:ascii="Times New Roman" w:hAnsi="Times New Roman" w:cs="Times New Roman"/>
        </w:rPr>
        <w:t>field</w:t>
      </w:r>
      <w:r w:rsidRPr="00AD6FED">
        <w:rPr>
          <w:rFonts w:ascii="Times New Roman" w:hAnsi="Times New Roman" w:cs="Times New Roman"/>
        </w:rPr>
        <w:t xml:space="preserve"> areas was created to begin the search for appropriate journals to include.  The authors brainstormed the list of topics (shown in Table XX) by first listing major research areas in psychology (i.e. cognitive, clinical, social).  Second, a list of </w:t>
      </w:r>
      <w:r w:rsidR="002A7E1D" w:rsidRPr="00AD6FED">
        <w:rPr>
          <w:rFonts w:ascii="Times New Roman" w:hAnsi="Times New Roman" w:cs="Times New Roman"/>
        </w:rPr>
        <w:t xml:space="preserve">common </w:t>
      </w:r>
      <w:r w:rsidRPr="00AD6FED">
        <w:rPr>
          <w:rFonts w:ascii="Times New Roman" w:hAnsi="Times New Roman" w:cs="Times New Roman"/>
        </w:rPr>
        <w:t>courses</w:t>
      </w:r>
      <w:r w:rsidR="002A7E1D" w:rsidRPr="00AD6FED">
        <w:rPr>
          <w:rFonts w:ascii="Times New Roman" w:hAnsi="Times New Roman" w:cs="Times New Roman"/>
        </w:rPr>
        <w:t xml:space="preserve"> </w:t>
      </w:r>
      <w:r w:rsidR="002A7E1D" w:rsidRPr="00AD6FED">
        <w:rPr>
          <w:rFonts w:ascii="Times New Roman" w:hAnsi="Times New Roman" w:cs="Times New Roman"/>
        </w:rPr>
        <w:lastRenderedPageBreak/>
        <w:t>offered</w:t>
      </w:r>
      <w:r w:rsidRPr="00AD6FED">
        <w:rPr>
          <w:rFonts w:ascii="Times New Roman" w:hAnsi="Times New Roman" w:cs="Times New Roman"/>
        </w:rPr>
        <w:t xml:space="preserve"> </w:t>
      </w:r>
      <w:r w:rsidR="002A7E1D" w:rsidRPr="00AD6FED">
        <w:rPr>
          <w:rFonts w:ascii="Times New Roman" w:hAnsi="Times New Roman" w:cs="Times New Roman"/>
        </w:rPr>
        <w:t xml:space="preserve">at large universities was consulted to add to the list of </w:t>
      </w:r>
      <w:r w:rsidR="00B12E79" w:rsidRPr="00AD6FED">
        <w:rPr>
          <w:rFonts w:ascii="Times New Roman" w:hAnsi="Times New Roman" w:cs="Times New Roman"/>
        </w:rPr>
        <w:t>fields</w:t>
      </w:r>
      <w:r w:rsidR="002A7E1D" w:rsidRPr="00AD6FED">
        <w:rPr>
          <w:rFonts w:ascii="Times New Roman" w:hAnsi="Times New Roman" w:cs="Times New Roman"/>
        </w:rPr>
        <w:t>.  Lastly, the American Psychological Association’s list of divisions was examined for any potential missed fields. The topic list was created to capture large fields of psychology with small overlaps (i.e. cognition and neuropsychology) while avoiding specific subfields of topics (i.e. cognition, perception, and memory).</w:t>
      </w:r>
    </w:p>
    <w:p w14:paraId="6B5E4816" w14:textId="7A03A4AA" w:rsidR="00B12E79" w:rsidRPr="00AD6FED" w:rsidRDefault="00B12E79" w:rsidP="00BE7243">
      <w:pPr>
        <w:spacing w:line="480" w:lineRule="auto"/>
        <w:rPr>
          <w:rFonts w:ascii="Times New Roman" w:hAnsi="Times New Roman" w:cs="Times New Roman"/>
          <w:i/>
        </w:rPr>
      </w:pPr>
      <w:r w:rsidRPr="00AD6FED">
        <w:rPr>
          <w:rFonts w:ascii="Times New Roman" w:hAnsi="Times New Roman" w:cs="Times New Roman"/>
          <w:i/>
        </w:rPr>
        <w:t>Journals</w:t>
      </w:r>
    </w:p>
    <w:p w14:paraId="2236D81B" w14:textId="5EE8EBB4" w:rsidR="00B12E79" w:rsidRPr="00AD6FED" w:rsidRDefault="00A6257C" w:rsidP="00BE7243">
      <w:pPr>
        <w:spacing w:line="480" w:lineRule="auto"/>
        <w:rPr>
          <w:rFonts w:ascii="Times New Roman" w:hAnsi="Times New Roman" w:cs="Times New Roman"/>
        </w:rPr>
      </w:pPr>
      <w:r w:rsidRPr="00AD6FED">
        <w:rPr>
          <w:rFonts w:ascii="Times New Roman" w:hAnsi="Times New Roman" w:cs="Times New Roman"/>
        </w:rPr>
        <w:tab/>
        <w:t xml:space="preserve">Once these topic areas were decided, researchers used various search sources (Google, EBSCO host databases) to find journals that were dedicated to each broad topic. Journals were </w:t>
      </w:r>
      <w:r w:rsidR="00453FF9" w:rsidRPr="00AD6FED">
        <w:rPr>
          <w:rFonts w:ascii="Times New Roman" w:hAnsi="Times New Roman" w:cs="Times New Roman"/>
        </w:rPr>
        <w:t>included</w:t>
      </w:r>
      <w:r w:rsidRPr="00AD6FED">
        <w:rPr>
          <w:rFonts w:ascii="Times New Roman" w:hAnsi="Times New Roman" w:cs="Times New Roman"/>
        </w:rPr>
        <w:t xml:space="preserve"> if they appeared </w:t>
      </w:r>
      <w:r w:rsidR="00453FF9" w:rsidRPr="00AD6FED">
        <w:rPr>
          <w:rFonts w:ascii="Times New Roman" w:hAnsi="Times New Roman" w:cs="Times New Roman"/>
        </w:rPr>
        <w:t xml:space="preserve">to publish a wide range of articles within the selected fields. A list of journals, publishers, and impact factors (as noted by the journal website) was created for each field.  Two journals from each field were selected based on the following criteria: 1) high impact factors, 2) impact factors over </w:t>
      </w:r>
      <w:commentRangeStart w:id="16"/>
      <w:r w:rsidR="00453FF9" w:rsidRPr="00AD6FED">
        <w:rPr>
          <w:rFonts w:ascii="Times New Roman" w:hAnsi="Times New Roman" w:cs="Times New Roman"/>
        </w:rPr>
        <w:t>one a minimum</w:t>
      </w:r>
      <w:commentRangeEnd w:id="16"/>
      <w:r w:rsidR="00A47EAB">
        <w:rPr>
          <w:rStyle w:val="CommentReference"/>
        </w:rPr>
        <w:commentReference w:id="16"/>
      </w:r>
      <w:r w:rsidR="00453FF9" w:rsidRPr="00AD6FED">
        <w:rPr>
          <w:rFonts w:ascii="Times New Roman" w:hAnsi="Times New Roman" w:cs="Times New Roman"/>
        </w:rPr>
        <w:t>, 3) a mix of publishers</w:t>
      </w:r>
      <w:r w:rsidR="003B0CD6" w:rsidRPr="00AD6FED">
        <w:rPr>
          <w:rFonts w:ascii="Times New Roman" w:hAnsi="Times New Roman" w:cs="Times New Roman"/>
        </w:rPr>
        <w:t xml:space="preserve"> if possible</w:t>
      </w:r>
      <w:r w:rsidR="00453FF9" w:rsidRPr="00AD6FED">
        <w:rPr>
          <w:rFonts w:ascii="Times New Roman" w:hAnsi="Times New Roman" w:cs="Times New Roman"/>
        </w:rPr>
        <w:t>, and 4) availability due to university resources.</w:t>
      </w:r>
      <w:r w:rsidR="003B0CD6" w:rsidRPr="00AD6FED">
        <w:rPr>
          <w:rFonts w:ascii="Times New Roman" w:hAnsi="Times New Roman" w:cs="Times New Roman"/>
        </w:rPr>
        <w:t xml:space="preserve">  These journals are shown in Table XX.</w:t>
      </w:r>
    </w:p>
    <w:p w14:paraId="3FACB001" w14:textId="77777777" w:rsidR="003B0CD6" w:rsidRPr="00AD6FED" w:rsidRDefault="003B0CD6" w:rsidP="00BE7243">
      <w:pPr>
        <w:spacing w:line="480" w:lineRule="auto"/>
        <w:rPr>
          <w:rFonts w:ascii="Times New Roman" w:hAnsi="Times New Roman" w:cs="Times New Roman"/>
        </w:rPr>
      </w:pPr>
    </w:p>
    <w:p w14:paraId="28A75453" w14:textId="365AB843" w:rsidR="003B0CD6" w:rsidRPr="00AD6FED" w:rsidRDefault="003B0CD6" w:rsidP="00BE7243">
      <w:pPr>
        <w:spacing w:line="480" w:lineRule="auto"/>
        <w:rPr>
          <w:rFonts w:ascii="Times New Roman" w:hAnsi="Times New Roman" w:cs="Times New Roman"/>
        </w:rPr>
      </w:pPr>
      <w:r w:rsidRPr="00AD6FED">
        <w:rPr>
          <w:rFonts w:ascii="Times New Roman" w:hAnsi="Times New Roman" w:cs="Times New Roman"/>
          <w:i/>
        </w:rPr>
        <w:t>Articles</w:t>
      </w:r>
    </w:p>
    <w:p w14:paraId="45824693" w14:textId="46331AD3" w:rsidR="00A6257C" w:rsidRPr="00AD6FED" w:rsidRDefault="003B0CD6" w:rsidP="00BE7243">
      <w:pPr>
        <w:spacing w:line="480" w:lineRule="auto"/>
        <w:rPr>
          <w:rFonts w:ascii="Times New Roman" w:hAnsi="Times New Roman" w:cs="Times New Roman"/>
        </w:rPr>
      </w:pPr>
      <w:r w:rsidRPr="00AD6FED">
        <w:rPr>
          <w:rFonts w:ascii="Times New Roman" w:hAnsi="Times New Roman" w:cs="Times New Roman"/>
        </w:rPr>
        <w:tab/>
      </w:r>
      <w:r w:rsidR="00837A31" w:rsidRPr="00AD6FED">
        <w:rPr>
          <w:rFonts w:ascii="Times New Roman" w:hAnsi="Times New Roman" w:cs="Times New Roman"/>
        </w:rPr>
        <w:t xml:space="preserve">Fifty articles from each journal were examined for data analysis. </w:t>
      </w:r>
      <w:r w:rsidR="004646F6" w:rsidRPr="00AD6FED">
        <w:rPr>
          <w:rFonts w:ascii="Times New Roman" w:hAnsi="Times New Roman" w:cs="Times New Roman"/>
        </w:rPr>
        <w:t>Data collection of articles started at the last volume publication from 2012 and progressed backwards until fifty articles had been found. We exc</w:t>
      </w:r>
      <w:r w:rsidR="007574D9" w:rsidRPr="00AD6FED">
        <w:rPr>
          <w:rFonts w:ascii="Times New Roman" w:hAnsi="Times New Roman" w:cs="Times New Roman"/>
        </w:rPr>
        <w:t>luded online first publications and started in 2012 to ensure</w:t>
      </w:r>
      <w:r w:rsidR="004E1AAE" w:rsidRPr="00AD6FED">
        <w:rPr>
          <w:rFonts w:ascii="Times New Roman" w:hAnsi="Times New Roman" w:cs="Times New Roman"/>
        </w:rPr>
        <w:t xml:space="preserve"> time for errata and retraction</w:t>
      </w:r>
      <w:r w:rsidR="007574D9" w:rsidRPr="00AD6FED">
        <w:rPr>
          <w:rFonts w:ascii="Times New Roman" w:hAnsi="Times New Roman" w:cs="Times New Roman"/>
        </w:rPr>
        <w:t xml:space="preserve"> of articles.</w:t>
      </w:r>
      <w:r w:rsidR="0096726B" w:rsidRPr="00AD6FED">
        <w:rPr>
          <w:rFonts w:ascii="Times New Roman" w:hAnsi="Times New Roman" w:cs="Times New Roman"/>
        </w:rPr>
        <w:t xml:space="preserve"> Articles were including if they met the following criteria: 1)</w:t>
      </w:r>
      <w:r w:rsidR="00250483" w:rsidRPr="00AD6FED">
        <w:rPr>
          <w:rFonts w:ascii="Times New Roman" w:hAnsi="Times New Roman" w:cs="Times New Roman"/>
        </w:rPr>
        <w:t xml:space="preserve"> included data analyses, 2) included multiple participants or data-points, and 3) analyses were based on human subjects or stimuli. Therefore, we excluded theory articles, animal populations, and single subject designs.</w:t>
      </w:r>
      <w:r w:rsidR="00C46297" w:rsidRPr="00AD6FED">
        <w:rPr>
          <w:rFonts w:ascii="Times New Roman" w:hAnsi="Times New Roman" w:cs="Times New Roman"/>
        </w:rPr>
        <w:t xml:space="preserve"> </w:t>
      </w:r>
      <w:r w:rsidR="003D1F3B" w:rsidRPr="00AD6FED">
        <w:rPr>
          <w:rFonts w:ascii="Times New Roman" w:hAnsi="Times New Roman" w:cs="Times New Roman"/>
        </w:rPr>
        <w:t>Based on article review, t</w:t>
      </w:r>
      <w:r w:rsidR="00283DFB">
        <w:rPr>
          <w:rFonts w:ascii="Times New Roman" w:hAnsi="Times New Roman" w:cs="Times New Roman"/>
        </w:rPr>
        <w:t xml:space="preserve">hree </w:t>
      </w:r>
      <w:r w:rsidR="003D1F3B" w:rsidRPr="00AD6FED">
        <w:rPr>
          <w:rFonts w:ascii="Times New Roman" w:hAnsi="Times New Roman" w:cs="Times New Roman"/>
        </w:rPr>
        <w:t>fields were excluded.  Applied behavior analysis articles predominantly included single-subject designs,</w:t>
      </w:r>
      <w:r w:rsidR="00283DFB">
        <w:rPr>
          <w:rFonts w:ascii="Times New Roman" w:hAnsi="Times New Roman" w:cs="Times New Roman"/>
        </w:rPr>
        <w:t xml:space="preserve"> </w:t>
      </w:r>
      <w:commentRangeStart w:id="17"/>
      <w:r w:rsidR="00283DFB">
        <w:rPr>
          <w:rFonts w:ascii="Times New Roman" w:hAnsi="Times New Roman" w:cs="Times New Roman"/>
        </w:rPr>
        <w:t xml:space="preserve">evolutionary </w:t>
      </w:r>
      <w:r w:rsidR="00283DFB">
        <w:rPr>
          <w:rFonts w:ascii="Times New Roman" w:hAnsi="Times New Roman" w:cs="Times New Roman"/>
        </w:rPr>
        <w:lastRenderedPageBreak/>
        <w:t>psychology articles were primarily theory articles,</w:t>
      </w:r>
      <w:commentRangeEnd w:id="17"/>
      <w:r w:rsidR="00283DFB">
        <w:rPr>
          <w:rStyle w:val="CommentReference"/>
        </w:rPr>
        <w:commentReference w:id="17"/>
      </w:r>
      <w:r w:rsidR="003D1F3B" w:rsidRPr="00AD6FED">
        <w:rPr>
          <w:rFonts w:ascii="Times New Roman" w:hAnsi="Times New Roman" w:cs="Times New Roman"/>
        </w:rPr>
        <w:t xml:space="preserve"> and statistics related journal articles were based on user created data with specific set characteristics.  Since </w:t>
      </w:r>
      <w:r w:rsidR="00283DFB">
        <w:rPr>
          <w:rFonts w:ascii="Times New Roman" w:hAnsi="Times New Roman" w:cs="Times New Roman"/>
        </w:rPr>
        <w:t>none</w:t>
      </w:r>
      <w:r w:rsidR="003D1F3B" w:rsidRPr="00AD6FED">
        <w:rPr>
          <w:rFonts w:ascii="Times New Roman" w:hAnsi="Times New Roman" w:cs="Times New Roman"/>
        </w:rPr>
        <w:t xml:space="preserve"> of these themes fit into our analysis of understanding data screening with human subject samples, we excluded those two fields from analyses.</w:t>
      </w:r>
    </w:p>
    <w:p w14:paraId="55ACA51B" w14:textId="5B46D24D" w:rsidR="00226BE3" w:rsidRPr="00AD6FED" w:rsidRDefault="00226BE3" w:rsidP="00BE7243">
      <w:pPr>
        <w:spacing w:line="480" w:lineRule="auto"/>
        <w:rPr>
          <w:rFonts w:ascii="Times New Roman" w:hAnsi="Times New Roman" w:cs="Times New Roman"/>
        </w:rPr>
      </w:pPr>
      <w:r w:rsidRPr="00AD6FED">
        <w:rPr>
          <w:rFonts w:ascii="Times New Roman" w:hAnsi="Times New Roman" w:cs="Times New Roman"/>
          <w:i/>
        </w:rPr>
        <w:t>Data Processing</w:t>
      </w:r>
    </w:p>
    <w:p w14:paraId="46FEB77A" w14:textId="68CB5EEF" w:rsidR="00226BE3" w:rsidRPr="00AD6FED" w:rsidRDefault="00226BE3" w:rsidP="00BE7243">
      <w:pPr>
        <w:spacing w:line="480" w:lineRule="auto"/>
        <w:rPr>
          <w:rFonts w:ascii="Times New Roman" w:hAnsi="Times New Roman" w:cs="Times New Roman"/>
        </w:rPr>
      </w:pPr>
      <w:r w:rsidRPr="00AD6FED">
        <w:rPr>
          <w:rFonts w:ascii="Times New Roman" w:hAnsi="Times New Roman" w:cs="Times New Roman"/>
        </w:rPr>
        <w:tab/>
        <w:t>Each article was then reviewed for key components of data analyses.  Each experiment in an article was treated separately.</w:t>
      </w:r>
      <w:r w:rsidR="00F94117" w:rsidRPr="00AD6FED">
        <w:rPr>
          <w:rFonts w:ascii="Times New Roman" w:hAnsi="Times New Roman" w:cs="Times New Roman"/>
        </w:rPr>
        <w:t xml:space="preserve"> For each experiment, the type of analysis, number of participants/stimuli, </w:t>
      </w:r>
      <w:r w:rsidR="00047D89" w:rsidRPr="00AD6FED">
        <w:rPr>
          <w:rFonts w:ascii="Times New Roman" w:hAnsi="Times New Roman" w:cs="Times New Roman"/>
        </w:rPr>
        <w:t>and if they indicated outliers were coded.  Types of analyses were broadly coded into basic statistics (</w:t>
      </w:r>
      <w:r w:rsidR="00283DFB">
        <w:rPr>
          <w:rFonts w:ascii="Times New Roman" w:hAnsi="Times New Roman" w:cs="Times New Roman"/>
        </w:rPr>
        <w:t>descriptive statistics, z-scores, t-tests, and correlations</w:t>
      </w:r>
      <w:r w:rsidR="00047D89" w:rsidRPr="00AD6FED">
        <w:rPr>
          <w:rFonts w:ascii="Times New Roman" w:hAnsi="Times New Roman" w:cs="Times New Roman"/>
        </w:rPr>
        <w:t xml:space="preserve">), ANOVAs, regressions, chi-squares, nonparametric statistics, </w:t>
      </w:r>
      <w:commentRangeStart w:id="18"/>
      <w:r w:rsidR="00047D89" w:rsidRPr="00AD6FED">
        <w:rPr>
          <w:rFonts w:ascii="Times New Roman" w:hAnsi="Times New Roman" w:cs="Times New Roman"/>
        </w:rPr>
        <w:t>modeling</w:t>
      </w:r>
      <w:commentRangeEnd w:id="18"/>
      <w:r w:rsidR="001640D7">
        <w:rPr>
          <w:rStyle w:val="CommentReference"/>
        </w:rPr>
        <w:commentReference w:id="18"/>
      </w:r>
      <w:r w:rsidR="00047D89" w:rsidRPr="00AD6FED">
        <w:rPr>
          <w:rFonts w:ascii="Times New Roman" w:hAnsi="Times New Roman" w:cs="Times New Roman"/>
        </w:rPr>
        <w:t xml:space="preserve">, and Bayesian/other analyses. First, we coded if outliers were mentioned at all in article.  If so, we coded outliers into four </w:t>
      </w:r>
      <w:commentRangeStart w:id="19"/>
      <w:r w:rsidR="00047D89" w:rsidRPr="00AD6FED">
        <w:rPr>
          <w:rFonts w:ascii="Times New Roman" w:hAnsi="Times New Roman" w:cs="Times New Roman"/>
        </w:rPr>
        <w:t>types</w:t>
      </w:r>
      <w:commentRangeEnd w:id="19"/>
      <w:r w:rsidR="001640D7">
        <w:rPr>
          <w:rStyle w:val="CommentReference"/>
        </w:rPr>
        <w:commentReference w:id="19"/>
      </w:r>
      <w:r w:rsidR="00047D89" w:rsidRPr="00AD6FED">
        <w:rPr>
          <w:rFonts w:ascii="Times New Roman" w:hAnsi="Times New Roman" w:cs="Times New Roman"/>
        </w:rPr>
        <w:t xml:space="preserve">: 1) people, 2) data, 3) both, and 4) none found.  We found that a separate coding for data was important for analyses with </w:t>
      </w:r>
      <w:r w:rsidR="005A25F4" w:rsidRPr="00AD6FED">
        <w:rPr>
          <w:rFonts w:ascii="Times New Roman" w:hAnsi="Times New Roman" w:cs="Times New Roman"/>
        </w:rPr>
        <w:t>response</w:t>
      </w:r>
      <w:r w:rsidR="00AC7F97">
        <w:rPr>
          <w:rFonts w:ascii="Times New Roman" w:hAnsi="Times New Roman" w:cs="Times New Roman"/>
        </w:rPr>
        <w:t xml:space="preserve"> time studies</w:t>
      </w:r>
      <w:r w:rsidR="00047D89" w:rsidRPr="00AD6FED">
        <w:rPr>
          <w:rFonts w:ascii="Times New Roman" w:hAnsi="Times New Roman" w:cs="Times New Roman"/>
        </w:rPr>
        <w:t xml:space="preserve"> where individual participants we</w:t>
      </w:r>
      <w:r w:rsidR="00AC7F97">
        <w:rPr>
          <w:rFonts w:ascii="Times New Roman" w:hAnsi="Times New Roman" w:cs="Times New Roman"/>
        </w:rPr>
        <w:t xml:space="preserve">re not omitted </w:t>
      </w:r>
      <w:r w:rsidR="00047D89" w:rsidRPr="00AD6FED">
        <w:rPr>
          <w:rFonts w:ascii="Times New Roman" w:hAnsi="Times New Roman" w:cs="Times New Roman"/>
        </w:rPr>
        <w:t>but rather specific data trials were eliminated</w:t>
      </w:r>
      <w:r w:rsidR="005A25F4" w:rsidRPr="00AD6FED">
        <w:rPr>
          <w:rFonts w:ascii="Times New Roman" w:hAnsi="Times New Roman" w:cs="Times New Roman"/>
        </w:rPr>
        <w:t>.</w:t>
      </w:r>
      <w:r w:rsidR="00A33950" w:rsidRPr="00AD6FED">
        <w:rPr>
          <w:rFonts w:ascii="Times New Roman" w:hAnsi="Times New Roman" w:cs="Times New Roman"/>
        </w:rPr>
        <w:t xml:space="preserve">  Then, the author decision on what to do with the outliers was coded into whether they removed participants/stimuli or left these outliers in the analysis, as well as if they tested the analyses with and without these outliers for determination of their effect on the study.  If they removed outliers, a new sample size was recorded. Lastly, we coded the reasoning for outlier detection as either participant based (i.e.</w:t>
      </w:r>
      <w:r w:rsidR="004371F7">
        <w:t xml:space="preserve"> 3-month old infants were too fussy to be included</w:t>
      </w:r>
      <w:r w:rsidR="00A33950" w:rsidRPr="00AD6FED">
        <w:rPr>
          <w:rFonts w:ascii="Times New Roman" w:hAnsi="Times New Roman" w:cs="Times New Roman"/>
        </w:rPr>
        <w:t>), experimenter based (i.e.</w:t>
      </w:r>
      <w:r w:rsidR="004371F7">
        <w:rPr>
          <w:rFonts w:ascii="Times New Roman" w:hAnsi="Times New Roman" w:cs="Times New Roman"/>
        </w:rPr>
        <w:t xml:space="preserve"> the experimental session was interrupted</w:t>
      </w:r>
      <w:r w:rsidR="00A33950" w:rsidRPr="00AD6FED">
        <w:rPr>
          <w:rFonts w:ascii="Times New Roman" w:hAnsi="Times New Roman" w:cs="Times New Roman"/>
        </w:rPr>
        <w:t>), statistical based (i.e. three SD from the mean), and no listed reason.</w:t>
      </w:r>
    </w:p>
    <w:p w14:paraId="31DA4281" w14:textId="77777777" w:rsidR="00A6257C" w:rsidRPr="00AD6FED" w:rsidRDefault="00A6257C" w:rsidP="00BE7243">
      <w:pPr>
        <w:spacing w:line="480" w:lineRule="auto"/>
        <w:rPr>
          <w:rFonts w:ascii="Times New Roman" w:hAnsi="Times New Roman" w:cs="Times New Roman"/>
        </w:rPr>
      </w:pPr>
    </w:p>
    <w:p w14:paraId="2D0D3A82" w14:textId="2950A37E" w:rsidR="00B12E79" w:rsidRPr="00AD6FED" w:rsidRDefault="00B12E79" w:rsidP="00A82260">
      <w:pPr>
        <w:rPr>
          <w:rFonts w:ascii="Times New Roman" w:hAnsi="Times New Roman" w:cs="Times New Roman"/>
        </w:rPr>
      </w:pPr>
      <w:r w:rsidRPr="00AD6FED">
        <w:rPr>
          <w:rFonts w:ascii="Times New Roman" w:hAnsi="Times New Roman" w:cs="Times New Roman"/>
        </w:rPr>
        <w:t>Table XX</w:t>
      </w:r>
    </w:p>
    <w:p w14:paraId="6F8A57A1" w14:textId="77777777" w:rsidR="00B12E79" w:rsidRPr="00AD6FED" w:rsidRDefault="00B12E79" w:rsidP="00A82260">
      <w:pPr>
        <w:rPr>
          <w:rFonts w:ascii="Times New Roman" w:hAnsi="Times New Roman" w:cs="Times New Roman"/>
        </w:rPr>
      </w:pPr>
    </w:p>
    <w:p w14:paraId="159CD0BF" w14:textId="4A03148B" w:rsidR="00B12E79" w:rsidRPr="00AD6FED" w:rsidRDefault="00B12E79" w:rsidP="00A82260">
      <w:pPr>
        <w:rPr>
          <w:rFonts w:ascii="Times New Roman" w:hAnsi="Times New Roman" w:cs="Times New Roman"/>
          <w:i/>
        </w:rPr>
      </w:pPr>
      <w:r w:rsidRPr="00AD6FED">
        <w:rPr>
          <w:rFonts w:ascii="Times New Roman" w:hAnsi="Times New Roman" w:cs="Times New Roman"/>
          <w:i/>
        </w:rPr>
        <w:t>List of Fields, Journals, and Impact Factors</w:t>
      </w:r>
    </w:p>
    <w:p w14:paraId="465B1FA4" w14:textId="77777777" w:rsidR="00A82260" w:rsidRPr="00AD6FED" w:rsidRDefault="00A82260" w:rsidP="00A82260">
      <w:pPr>
        <w:rPr>
          <w:rFonts w:ascii="Times New Roman" w:hAnsi="Times New Roman" w:cs="Times New Roman"/>
          <w:b/>
        </w:rPr>
      </w:pPr>
    </w:p>
    <w:tbl>
      <w:tblPr>
        <w:tblStyle w:val="TableGrid"/>
        <w:tblW w:w="10008" w:type="dxa"/>
        <w:tblLayout w:type="fixed"/>
        <w:tblLook w:val="04A0" w:firstRow="1" w:lastRow="0" w:firstColumn="1" w:lastColumn="0" w:noHBand="0" w:noVBand="1"/>
      </w:tblPr>
      <w:tblGrid>
        <w:gridCol w:w="1908"/>
        <w:gridCol w:w="2340"/>
        <w:gridCol w:w="1195"/>
        <w:gridCol w:w="965"/>
        <w:gridCol w:w="900"/>
        <w:gridCol w:w="1260"/>
        <w:gridCol w:w="1440"/>
      </w:tblGrid>
      <w:tr w:rsidR="000530F3" w:rsidRPr="00AD6FED" w14:paraId="7BFD427B" w14:textId="127E46F1" w:rsidTr="00FF02F3">
        <w:tc>
          <w:tcPr>
            <w:tcW w:w="1908" w:type="dxa"/>
          </w:tcPr>
          <w:p w14:paraId="2B901A2D" w14:textId="7337FC86" w:rsidR="000530F3" w:rsidRPr="00AD6FED" w:rsidRDefault="000530F3" w:rsidP="007F2BB6">
            <w:pPr>
              <w:rPr>
                <w:rFonts w:ascii="Times New Roman" w:hAnsi="Times New Roman" w:cs="Times New Roman"/>
              </w:rPr>
            </w:pPr>
            <w:r w:rsidRPr="00AD6FED">
              <w:rPr>
                <w:rFonts w:ascii="Times New Roman" w:hAnsi="Times New Roman" w:cs="Times New Roman"/>
              </w:rPr>
              <w:lastRenderedPageBreak/>
              <w:t>Field</w:t>
            </w:r>
          </w:p>
        </w:tc>
        <w:tc>
          <w:tcPr>
            <w:tcW w:w="2340" w:type="dxa"/>
          </w:tcPr>
          <w:p w14:paraId="5248EAB7" w14:textId="45DF8D53" w:rsidR="000530F3" w:rsidRPr="00AD6FED" w:rsidRDefault="000530F3" w:rsidP="007F2BB6">
            <w:pPr>
              <w:rPr>
                <w:rFonts w:ascii="Times New Roman" w:hAnsi="Times New Roman" w:cs="Times New Roman"/>
              </w:rPr>
            </w:pPr>
            <w:r w:rsidRPr="00AD6FED">
              <w:rPr>
                <w:rFonts w:ascii="Times New Roman" w:hAnsi="Times New Roman" w:cs="Times New Roman"/>
              </w:rPr>
              <w:t>Journal</w:t>
            </w:r>
          </w:p>
        </w:tc>
        <w:tc>
          <w:tcPr>
            <w:tcW w:w="1195" w:type="dxa"/>
          </w:tcPr>
          <w:p w14:paraId="52615B6D" w14:textId="0D2DC732" w:rsidR="000530F3" w:rsidRPr="00AD6FED" w:rsidRDefault="000530F3" w:rsidP="007F2BB6">
            <w:pPr>
              <w:rPr>
                <w:rFonts w:ascii="Times New Roman" w:hAnsi="Times New Roman" w:cs="Times New Roman"/>
              </w:rPr>
            </w:pPr>
            <w:r w:rsidRPr="00AD6FED">
              <w:rPr>
                <w:rFonts w:ascii="Times New Roman" w:hAnsi="Times New Roman" w:cs="Times New Roman"/>
              </w:rPr>
              <w:t>Publisher</w:t>
            </w:r>
          </w:p>
        </w:tc>
        <w:tc>
          <w:tcPr>
            <w:tcW w:w="965" w:type="dxa"/>
          </w:tcPr>
          <w:p w14:paraId="6DEFCC16" w14:textId="3802F0CF" w:rsidR="000530F3" w:rsidRPr="00AD6FED" w:rsidRDefault="000530F3" w:rsidP="007F2BB6">
            <w:pPr>
              <w:rPr>
                <w:rFonts w:ascii="Times New Roman" w:hAnsi="Times New Roman" w:cs="Times New Roman"/>
              </w:rPr>
            </w:pPr>
            <w:r w:rsidRPr="00AD6FED">
              <w:rPr>
                <w:rFonts w:ascii="Times New Roman" w:hAnsi="Times New Roman" w:cs="Times New Roman"/>
              </w:rPr>
              <w:t>Impact Factor</w:t>
            </w:r>
            <w:r>
              <w:rPr>
                <w:rFonts w:ascii="Times New Roman" w:hAnsi="Times New Roman" w:cs="Times New Roman"/>
              </w:rPr>
              <w:t xml:space="preserve"> 2012</w:t>
            </w:r>
          </w:p>
        </w:tc>
        <w:tc>
          <w:tcPr>
            <w:tcW w:w="900" w:type="dxa"/>
          </w:tcPr>
          <w:p w14:paraId="726E6A9C" w14:textId="249164CB" w:rsidR="000530F3" w:rsidRPr="00AD6FED" w:rsidRDefault="000530F3" w:rsidP="007F2BB6">
            <w:pPr>
              <w:rPr>
                <w:rFonts w:ascii="Times New Roman" w:hAnsi="Times New Roman" w:cs="Times New Roman"/>
              </w:rPr>
            </w:pPr>
            <w:r w:rsidRPr="00AD6FED">
              <w:rPr>
                <w:rFonts w:ascii="Times New Roman" w:hAnsi="Times New Roman" w:cs="Times New Roman"/>
              </w:rPr>
              <w:t>Impact Factor</w:t>
            </w:r>
            <w:r>
              <w:rPr>
                <w:rFonts w:ascii="Times New Roman" w:hAnsi="Times New Roman" w:cs="Times New Roman"/>
              </w:rPr>
              <w:t xml:space="preserve"> 2017</w:t>
            </w:r>
          </w:p>
        </w:tc>
        <w:tc>
          <w:tcPr>
            <w:tcW w:w="1260" w:type="dxa"/>
          </w:tcPr>
          <w:p w14:paraId="5733053D" w14:textId="294DC3C6" w:rsidR="000530F3" w:rsidRPr="00AD6FED" w:rsidRDefault="000530F3" w:rsidP="007F2BB6">
            <w:pPr>
              <w:rPr>
                <w:rFonts w:ascii="Times New Roman" w:hAnsi="Times New Roman" w:cs="Times New Roman"/>
              </w:rPr>
            </w:pPr>
            <w:r>
              <w:rPr>
                <w:rFonts w:ascii="Times New Roman" w:hAnsi="Times New Roman" w:cs="Times New Roman"/>
              </w:rPr>
              <w:t>Proportion Change (d value)</w:t>
            </w:r>
          </w:p>
        </w:tc>
        <w:tc>
          <w:tcPr>
            <w:tcW w:w="1440" w:type="dxa"/>
          </w:tcPr>
          <w:p w14:paraId="117451C3" w14:textId="382F0BB2" w:rsidR="000530F3" w:rsidRDefault="000530F3" w:rsidP="007F2BB6">
            <w:pPr>
              <w:rPr>
                <w:rFonts w:ascii="Times New Roman" w:hAnsi="Times New Roman" w:cs="Times New Roman"/>
              </w:rPr>
            </w:pPr>
            <w:r>
              <w:rPr>
                <w:rFonts w:ascii="Times New Roman" w:hAnsi="Times New Roman" w:cs="Times New Roman"/>
              </w:rPr>
              <w:t xml:space="preserve">Number of Experiments </w:t>
            </w:r>
          </w:p>
        </w:tc>
      </w:tr>
      <w:tr w:rsidR="000530F3" w:rsidRPr="00AD6FED" w14:paraId="1B68B33F" w14:textId="367160E2" w:rsidTr="00FF02F3">
        <w:tc>
          <w:tcPr>
            <w:tcW w:w="1908" w:type="dxa"/>
          </w:tcPr>
          <w:p w14:paraId="40255663" w14:textId="1AB1466A" w:rsidR="000530F3" w:rsidRPr="00AD6FED" w:rsidRDefault="000530F3" w:rsidP="007F2BB6">
            <w:pPr>
              <w:rPr>
                <w:rFonts w:ascii="Times New Roman" w:hAnsi="Times New Roman" w:cs="Times New Roman"/>
              </w:rPr>
            </w:pPr>
            <w:r w:rsidRPr="00AD6FED">
              <w:rPr>
                <w:rFonts w:ascii="Times New Roman" w:hAnsi="Times New Roman" w:cs="Times New Roman"/>
              </w:rPr>
              <w:t>Applied Behavior Analysis</w:t>
            </w:r>
          </w:p>
        </w:tc>
        <w:tc>
          <w:tcPr>
            <w:tcW w:w="2340" w:type="dxa"/>
          </w:tcPr>
          <w:p w14:paraId="736FFBD0" w14:textId="7A4E5ABB" w:rsidR="000530F3" w:rsidRPr="00AD6FED" w:rsidRDefault="000530F3" w:rsidP="007F2BB6">
            <w:pPr>
              <w:rPr>
                <w:rFonts w:ascii="Times New Roman" w:hAnsi="Times New Roman" w:cs="Times New Roman"/>
              </w:rPr>
            </w:pPr>
            <w:r w:rsidRPr="00AD6FED">
              <w:rPr>
                <w:rFonts w:ascii="Times New Roman" w:hAnsi="Times New Roman" w:cs="Times New Roman"/>
              </w:rPr>
              <w:t>Journal of Experimental Analysis of Behavior</w:t>
            </w:r>
          </w:p>
        </w:tc>
        <w:tc>
          <w:tcPr>
            <w:tcW w:w="1195" w:type="dxa"/>
          </w:tcPr>
          <w:p w14:paraId="2A1C5153" w14:textId="2AFBA8C7" w:rsidR="000530F3" w:rsidRPr="00AD6FED" w:rsidRDefault="000530F3" w:rsidP="007F2BB6">
            <w:pPr>
              <w:rPr>
                <w:rFonts w:ascii="Times New Roman" w:hAnsi="Times New Roman" w:cs="Times New Roman"/>
              </w:rPr>
            </w:pPr>
            <w:r w:rsidRPr="00AD6FED">
              <w:rPr>
                <w:rFonts w:ascii="Times New Roman" w:hAnsi="Times New Roman" w:cs="Times New Roman"/>
              </w:rPr>
              <w:t>Wiley</w:t>
            </w:r>
          </w:p>
        </w:tc>
        <w:tc>
          <w:tcPr>
            <w:tcW w:w="965" w:type="dxa"/>
          </w:tcPr>
          <w:p w14:paraId="65628F00" w14:textId="1386A30D" w:rsidR="000530F3" w:rsidRPr="00AD6FED" w:rsidRDefault="000530F3" w:rsidP="007F2BB6">
            <w:pPr>
              <w:rPr>
                <w:rFonts w:ascii="Times New Roman" w:hAnsi="Times New Roman" w:cs="Times New Roman"/>
              </w:rPr>
            </w:pPr>
            <w:r w:rsidRPr="00AD6FED">
              <w:rPr>
                <w:rFonts w:ascii="Times New Roman" w:hAnsi="Times New Roman" w:cs="Times New Roman"/>
              </w:rPr>
              <w:t>1.39</w:t>
            </w:r>
          </w:p>
        </w:tc>
        <w:tc>
          <w:tcPr>
            <w:tcW w:w="900" w:type="dxa"/>
          </w:tcPr>
          <w:p w14:paraId="511CB72C" w14:textId="6390855A" w:rsidR="000530F3" w:rsidRPr="00AD6FED" w:rsidRDefault="00FF02F3" w:rsidP="007F2BB6">
            <w:pPr>
              <w:rPr>
                <w:rFonts w:ascii="Times New Roman" w:hAnsi="Times New Roman" w:cs="Times New Roman"/>
              </w:rPr>
            </w:pPr>
            <w:r>
              <w:rPr>
                <w:rFonts w:ascii="Times New Roman" w:hAnsi="Times New Roman" w:cs="Times New Roman"/>
              </w:rPr>
              <w:t>1.63</w:t>
            </w:r>
          </w:p>
        </w:tc>
        <w:tc>
          <w:tcPr>
            <w:tcW w:w="1260" w:type="dxa"/>
          </w:tcPr>
          <w:p w14:paraId="142A5168" w14:textId="77777777" w:rsidR="000530F3" w:rsidRPr="00AD6FED" w:rsidRDefault="000530F3" w:rsidP="007F2BB6">
            <w:pPr>
              <w:rPr>
                <w:rFonts w:ascii="Times New Roman" w:hAnsi="Times New Roman" w:cs="Times New Roman"/>
              </w:rPr>
            </w:pPr>
          </w:p>
        </w:tc>
        <w:tc>
          <w:tcPr>
            <w:tcW w:w="1440" w:type="dxa"/>
          </w:tcPr>
          <w:p w14:paraId="369E9D09" w14:textId="77777777" w:rsidR="000530F3" w:rsidRPr="00AD6FED" w:rsidRDefault="000530F3" w:rsidP="007F2BB6">
            <w:pPr>
              <w:rPr>
                <w:rFonts w:ascii="Times New Roman" w:hAnsi="Times New Roman" w:cs="Times New Roman"/>
              </w:rPr>
            </w:pPr>
          </w:p>
        </w:tc>
      </w:tr>
      <w:tr w:rsidR="000530F3" w:rsidRPr="00AD6FED" w14:paraId="1952C6C7" w14:textId="7DFB416D" w:rsidTr="00FF02F3">
        <w:tc>
          <w:tcPr>
            <w:tcW w:w="1908" w:type="dxa"/>
          </w:tcPr>
          <w:p w14:paraId="736219CF" w14:textId="09238CA3" w:rsidR="000530F3" w:rsidRPr="00AD6FED" w:rsidRDefault="000530F3" w:rsidP="007F2BB6">
            <w:pPr>
              <w:rPr>
                <w:rFonts w:ascii="Times New Roman" w:hAnsi="Times New Roman" w:cs="Times New Roman"/>
              </w:rPr>
            </w:pPr>
            <w:r w:rsidRPr="00AD6FED">
              <w:rPr>
                <w:rFonts w:ascii="Times New Roman" w:hAnsi="Times New Roman" w:cs="Times New Roman"/>
              </w:rPr>
              <w:t>Applied Behavior Analysis</w:t>
            </w:r>
          </w:p>
        </w:tc>
        <w:tc>
          <w:tcPr>
            <w:tcW w:w="2340" w:type="dxa"/>
          </w:tcPr>
          <w:p w14:paraId="15851C5A" w14:textId="33D6F952" w:rsidR="000530F3" w:rsidRPr="00AD6FED" w:rsidRDefault="000530F3" w:rsidP="007F2BB6">
            <w:pPr>
              <w:rPr>
                <w:rFonts w:ascii="Times New Roman" w:hAnsi="Times New Roman" w:cs="Times New Roman"/>
              </w:rPr>
            </w:pPr>
            <w:r w:rsidRPr="00AD6FED">
              <w:rPr>
                <w:rFonts w:ascii="Times New Roman" w:hAnsi="Times New Roman" w:cs="Times New Roman"/>
              </w:rPr>
              <w:t>Journal of Applied Behavior Analysis</w:t>
            </w:r>
          </w:p>
        </w:tc>
        <w:tc>
          <w:tcPr>
            <w:tcW w:w="1195" w:type="dxa"/>
          </w:tcPr>
          <w:p w14:paraId="2E9D6FCE" w14:textId="592789CB" w:rsidR="000530F3" w:rsidRPr="00AD6FED" w:rsidRDefault="000530F3" w:rsidP="007F2BB6">
            <w:pPr>
              <w:rPr>
                <w:rFonts w:ascii="Times New Roman" w:hAnsi="Times New Roman" w:cs="Times New Roman"/>
              </w:rPr>
            </w:pPr>
            <w:r w:rsidRPr="00AD6FED">
              <w:rPr>
                <w:rFonts w:ascii="Times New Roman" w:hAnsi="Times New Roman" w:cs="Times New Roman"/>
              </w:rPr>
              <w:t>Wiley</w:t>
            </w:r>
          </w:p>
        </w:tc>
        <w:tc>
          <w:tcPr>
            <w:tcW w:w="965" w:type="dxa"/>
          </w:tcPr>
          <w:p w14:paraId="68D6F3C5" w14:textId="5CDE03C4" w:rsidR="000530F3" w:rsidRPr="00AD6FED" w:rsidRDefault="000530F3" w:rsidP="007F2BB6">
            <w:pPr>
              <w:rPr>
                <w:rFonts w:ascii="Times New Roman" w:hAnsi="Times New Roman" w:cs="Times New Roman"/>
              </w:rPr>
            </w:pPr>
            <w:r w:rsidRPr="00AD6FED">
              <w:rPr>
                <w:rFonts w:ascii="Times New Roman" w:hAnsi="Times New Roman" w:cs="Times New Roman"/>
              </w:rPr>
              <w:t>1.19</w:t>
            </w:r>
          </w:p>
        </w:tc>
        <w:tc>
          <w:tcPr>
            <w:tcW w:w="900" w:type="dxa"/>
          </w:tcPr>
          <w:p w14:paraId="40F97D31" w14:textId="06DB5FF2" w:rsidR="000530F3" w:rsidRPr="00AD6FED" w:rsidRDefault="00433631" w:rsidP="007F2BB6">
            <w:pPr>
              <w:rPr>
                <w:rFonts w:ascii="Times New Roman" w:hAnsi="Times New Roman" w:cs="Times New Roman"/>
              </w:rPr>
            </w:pPr>
            <w:r>
              <w:rPr>
                <w:rFonts w:ascii="Times New Roman" w:hAnsi="Times New Roman" w:cs="Times New Roman"/>
              </w:rPr>
              <w:t>0.91</w:t>
            </w:r>
          </w:p>
        </w:tc>
        <w:tc>
          <w:tcPr>
            <w:tcW w:w="1260" w:type="dxa"/>
          </w:tcPr>
          <w:p w14:paraId="291FF4D0" w14:textId="77777777" w:rsidR="000530F3" w:rsidRPr="00AD6FED" w:rsidRDefault="000530F3" w:rsidP="007F2BB6">
            <w:pPr>
              <w:rPr>
                <w:rFonts w:ascii="Times New Roman" w:hAnsi="Times New Roman" w:cs="Times New Roman"/>
              </w:rPr>
            </w:pPr>
          </w:p>
        </w:tc>
        <w:tc>
          <w:tcPr>
            <w:tcW w:w="1440" w:type="dxa"/>
          </w:tcPr>
          <w:p w14:paraId="2B09E6AA" w14:textId="77777777" w:rsidR="000530F3" w:rsidRPr="00AD6FED" w:rsidRDefault="000530F3" w:rsidP="007F2BB6">
            <w:pPr>
              <w:rPr>
                <w:rFonts w:ascii="Times New Roman" w:hAnsi="Times New Roman" w:cs="Times New Roman"/>
              </w:rPr>
            </w:pPr>
          </w:p>
        </w:tc>
      </w:tr>
      <w:tr w:rsidR="000530F3" w:rsidRPr="00AD6FED" w14:paraId="4532944F" w14:textId="35E2C92C" w:rsidTr="00FF02F3">
        <w:tc>
          <w:tcPr>
            <w:tcW w:w="1908" w:type="dxa"/>
          </w:tcPr>
          <w:p w14:paraId="724C2162" w14:textId="7E1CF8DD" w:rsidR="000530F3" w:rsidRPr="00AD6FED" w:rsidRDefault="000530F3" w:rsidP="007F2BB6">
            <w:pPr>
              <w:rPr>
                <w:rFonts w:ascii="Times New Roman" w:hAnsi="Times New Roman" w:cs="Times New Roman"/>
              </w:rPr>
            </w:pPr>
            <w:r w:rsidRPr="00AD6FED">
              <w:rPr>
                <w:rFonts w:ascii="Times New Roman" w:hAnsi="Times New Roman" w:cs="Times New Roman"/>
              </w:rPr>
              <w:t xml:space="preserve">Clinical </w:t>
            </w:r>
          </w:p>
        </w:tc>
        <w:tc>
          <w:tcPr>
            <w:tcW w:w="2340" w:type="dxa"/>
          </w:tcPr>
          <w:p w14:paraId="6DA9A2D6" w14:textId="3884428D" w:rsidR="000530F3" w:rsidRPr="00AD6FED" w:rsidRDefault="000530F3" w:rsidP="007F2BB6">
            <w:pPr>
              <w:rPr>
                <w:rFonts w:ascii="Times New Roman" w:hAnsi="Times New Roman" w:cs="Times New Roman"/>
              </w:rPr>
            </w:pPr>
            <w:r w:rsidRPr="00AD6FED">
              <w:rPr>
                <w:rFonts w:ascii="Times New Roman" w:hAnsi="Times New Roman" w:cs="Times New Roman"/>
              </w:rPr>
              <w:t>Journal of Consulting and Clinical Psychology</w:t>
            </w:r>
          </w:p>
        </w:tc>
        <w:tc>
          <w:tcPr>
            <w:tcW w:w="1195" w:type="dxa"/>
          </w:tcPr>
          <w:p w14:paraId="1FD8DDDC" w14:textId="44F9F643" w:rsidR="000530F3" w:rsidRPr="00AD6FED" w:rsidRDefault="000530F3" w:rsidP="007F2BB6">
            <w:pPr>
              <w:rPr>
                <w:rFonts w:ascii="Times New Roman" w:hAnsi="Times New Roman" w:cs="Times New Roman"/>
              </w:rPr>
            </w:pPr>
            <w:r w:rsidRPr="00AD6FED">
              <w:rPr>
                <w:rFonts w:ascii="Times New Roman" w:hAnsi="Times New Roman" w:cs="Times New Roman"/>
              </w:rPr>
              <w:t>APA</w:t>
            </w:r>
          </w:p>
        </w:tc>
        <w:tc>
          <w:tcPr>
            <w:tcW w:w="965" w:type="dxa"/>
          </w:tcPr>
          <w:p w14:paraId="5DC40CF9" w14:textId="4469366A" w:rsidR="000530F3" w:rsidRPr="00AD6FED" w:rsidRDefault="000530F3" w:rsidP="007F2BB6">
            <w:pPr>
              <w:rPr>
                <w:rFonts w:ascii="Times New Roman" w:hAnsi="Times New Roman" w:cs="Times New Roman"/>
              </w:rPr>
            </w:pPr>
            <w:r w:rsidRPr="00AD6FED">
              <w:rPr>
                <w:rFonts w:ascii="Times New Roman" w:hAnsi="Times New Roman" w:cs="Times New Roman"/>
              </w:rPr>
              <w:t>4.85</w:t>
            </w:r>
          </w:p>
        </w:tc>
        <w:tc>
          <w:tcPr>
            <w:tcW w:w="900" w:type="dxa"/>
          </w:tcPr>
          <w:p w14:paraId="6B575B71" w14:textId="070E3B57" w:rsidR="007630B7" w:rsidRDefault="007630B7" w:rsidP="007F2BB6">
            <w:pPr>
              <w:rPr>
                <w:rFonts w:ascii="Times New Roman" w:hAnsi="Times New Roman" w:cs="Times New Roman"/>
              </w:rPr>
            </w:pPr>
          </w:p>
          <w:p w14:paraId="48073B84" w14:textId="2B790CDB" w:rsidR="000530F3" w:rsidRPr="007630B7" w:rsidRDefault="007630B7" w:rsidP="007630B7">
            <w:pPr>
              <w:rPr>
                <w:rFonts w:ascii="Times New Roman" w:hAnsi="Times New Roman" w:cs="Times New Roman"/>
              </w:rPr>
            </w:pPr>
            <w:r>
              <w:rPr>
                <w:rFonts w:ascii="Times New Roman" w:hAnsi="Times New Roman" w:cs="Times New Roman"/>
              </w:rPr>
              <w:t>4.59</w:t>
            </w:r>
          </w:p>
        </w:tc>
        <w:tc>
          <w:tcPr>
            <w:tcW w:w="1260" w:type="dxa"/>
          </w:tcPr>
          <w:p w14:paraId="6FD08910" w14:textId="77777777" w:rsidR="000530F3" w:rsidRPr="00AD6FED" w:rsidRDefault="000530F3" w:rsidP="007F2BB6">
            <w:pPr>
              <w:rPr>
                <w:rFonts w:ascii="Times New Roman" w:hAnsi="Times New Roman" w:cs="Times New Roman"/>
              </w:rPr>
            </w:pPr>
          </w:p>
        </w:tc>
        <w:tc>
          <w:tcPr>
            <w:tcW w:w="1440" w:type="dxa"/>
          </w:tcPr>
          <w:p w14:paraId="584C666A" w14:textId="77777777" w:rsidR="000530F3" w:rsidRPr="00AD6FED" w:rsidRDefault="000530F3" w:rsidP="007F2BB6">
            <w:pPr>
              <w:rPr>
                <w:rFonts w:ascii="Times New Roman" w:hAnsi="Times New Roman" w:cs="Times New Roman"/>
              </w:rPr>
            </w:pPr>
          </w:p>
        </w:tc>
      </w:tr>
      <w:tr w:rsidR="000530F3" w:rsidRPr="00AD6FED" w14:paraId="52C8DEB3" w14:textId="0601CAA7" w:rsidTr="00FF02F3">
        <w:tc>
          <w:tcPr>
            <w:tcW w:w="1908" w:type="dxa"/>
          </w:tcPr>
          <w:p w14:paraId="41F4F948" w14:textId="7F145B1B" w:rsidR="000530F3" w:rsidRPr="00AD6FED" w:rsidRDefault="000530F3" w:rsidP="007F2BB6">
            <w:pPr>
              <w:rPr>
                <w:rFonts w:ascii="Times New Roman" w:hAnsi="Times New Roman" w:cs="Times New Roman"/>
              </w:rPr>
            </w:pPr>
            <w:r w:rsidRPr="00AD6FED">
              <w:rPr>
                <w:rFonts w:ascii="Times New Roman" w:hAnsi="Times New Roman" w:cs="Times New Roman"/>
              </w:rPr>
              <w:t>Clinical</w:t>
            </w:r>
          </w:p>
        </w:tc>
        <w:tc>
          <w:tcPr>
            <w:tcW w:w="2340" w:type="dxa"/>
          </w:tcPr>
          <w:p w14:paraId="6E0C068F" w14:textId="4AF81218" w:rsidR="000530F3" w:rsidRPr="00AD6FED" w:rsidRDefault="000530F3" w:rsidP="007F2BB6">
            <w:pPr>
              <w:rPr>
                <w:rFonts w:ascii="Times New Roman" w:hAnsi="Times New Roman" w:cs="Times New Roman"/>
              </w:rPr>
            </w:pPr>
            <w:r w:rsidRPr="00AD6FED">
              <w:rPr>
                <w:rFonts w:ascii="Times New Roman" w:hAnsi="Times New Roman" w:cs="Times New Roman"/>
              </w:rPr>
              <w:t>Journal of Clinical Psychology</w:t>
            </w:r>
          </w:p>
        </w:tc>
        <w:tc>
          <w:tcPr>
            <w:tcW w:w="1195" w:type="dxa"/>
          </w:tcPr>
          <w:p w14:paraId="5E64A01F" w14:textId="567ED8E0" w:rsidR="000530F3" w:rsidRPr="00AD6FED" w:rsidRDefault="000530F3" w:rsidP="007F2BB6">
            <w:pPr>
              <w:rPr>
                <w:rFonts w:ascii="Times New Roman" w:hAnsi="Times New Roman" w:cs="Times New Roman"/>
              </w:rPr>
            </w:pPr>
            <w:r w:rsidRPr="00AD6FED">
              <w:rPr>
                <w:rFonts w:ascii="Times New Roman" w:hAnsi="Times New Roman" w:cs="Times New Roman"/>
              </w:rPr>
              <w:t>Wiley</w:t>
            </w:r>
          </w:p>
        </w:tc>
        <w:tc>
          <w:tcPr>
            <w:tcW w:w="965" w:type="dxa"/>
          </w:tcPr>
          <w:p w14:paraId="555FAEFC" w14:textId="28D619B9" w:rsidR="000530F3" w:rsidRPr="00AD6FED" w:rsidRDefault="000530F3" w:rsidP="007F2BB6">
            <w:pPr>
              <w:rPr>
                <w:rFonts w:ascii="Times New Roman" w:hAnsi="Times New Roman" w:cs="Times New Roman"/>
              </w:rPr>
            </w:pPr>
            <w:r w:rsidRPr="00AD6FED">
              <w:rPr>
                <w:rFonts w:ascii="Times New Roman" w:hAnsi="Times New Roman" w:cs="Times New Roman"/>
              </w:rPr>
              <w:t>2.12</w:t>
            </w:r>
          </w:p>
        </w:tc>
        <w:tc>
          <w:tcPr>
            <w:tcW w:w="900" w:type="dxa"/>
          </w:tcPr>
          <w:p w14:paraId="1097BC67" w14:textId="7135EDB6" w:rsidR="000530F3" w:rsidRPr="00AD6FED" w:rsidRDefault="007630B7" w:rsidP="007F2BB6">
            <w:pPr>
              <w:rPr>
                <w:rFonts w:ascii="Times New Roman" w:hAnsi="Times New Roman" w:cs="Times New Roman"/>
              </w:rPr>
            </w:pPr>
            <w:r>
              <w:rPr>
                <w:rFonts w:ascii="Times New Roman" w:hAnsi="Times New Roman" w:cs="Times New Roman"/>
              </w:rPr>
              <w:t>2.12</w:t>
            </w:r>
          </w:p>
        </w:tc>
        <w:tc>
          <w:tcPr>
            <w:tcW w:w="1260" w:type="dxa"/>
          </w:tcPr>
          <w:p w14:paraId="2C8DCE19" w14:textId="77777777" w:rsidR="000530F3" w:rsidRPr="00AD6FED" w:rsidRDefault="000530F3" w:rsidP="007F2BB6">
            <w:pPr>
              <w:rPr>
                <w:rFonts w:ascii="Times New Roman" w:hAnsi="Times New Roman" w:cs="Times New Roman"/>
              </w:rPr>
            </w:pPr>
          </w:p>
        </w:tc>
        <w:tc>
          <w:tcPr>
            <w:tcW w:w="1440" w:type="dxa"/>
          </w:tcPr>
          <w:p w14:paraId="0DC8097D" w14:textId="77777777" w:rsidR="000530F3" w:rsidRPr="00AD6FED" w:rsidRDefault="000530F3" w:rsidP="007F2BB6">
            <w:pPr>
              <w:rPr>
                <w:rFonts w:ascii="Times New Roman" w:hAnsi="Times New Roman" w:cs="Times New Roman"/>
              </w:rPr>
            </w:pPr>
          </w:p>
        </w:tc>
      </w:tr>
      <w:tr w:rsidR="000530F3" w:rsidRPr="00AD6FED" w14:paraId="587E0B15" w14:textId="4E20C951" w:rsidTr="00FF02F3">
        <w:tc>
          <w:tcPr>
            <w:tcW w:w="1908" w:type="dxa"/>
          </w:tcPr>
          <w:p w14:paraId="2A8EBC18" w14:textId="767C0F79" w:rsidR="000530F3" w:rsidRPr="00AD6FED" w:rsidRDefault="000530F3" w:rsidP="007F2BB6">
            <w:pPr>
              <w:rPr>
                <w:rFonts w:ascii="Times New Roman" w:hAnsi="Times New Roman" w:cs="Times New Roman"/>
              </w:rPr>
            </w:pPr>
            <w:r w:rsidRPr="00AD6FED">
              <w:rPr>
                <w:rFonts w:ascii="Times New Roman" w:hAnsi="Times New Roman" w:cs="Times New Roman"/>
              </w:rPr>
              <w:t>Cognitive</w:t>
            </w:r>
          </w:p>
        </w:tc>
        <w:tc>
          <w:tcPr>
            <w:tcW w:w="2340" w:type="dxa"/>
          </w:tcPr>
          <w:p w14:paraId="40D2A083" w14:textId="106A95E9" w:rsidR="000530F3" w:rsidRPr="00AD6FED" w:rsidRDefault="000530F3" w:rsidP="007F2BB6">
            <w:pPr>
              <w:rPr>
                <w:rFonts w:ascii="Times New Roman" w:hAnsi="Times New Roman" w:cs="Times New Roman"/>
              </w:rPr>
            </w:pPr>
            <w:r w:rsidRPr="00AD6FED">
              <w:rPr>
                <w:rFonts w:ascii="Times New Roman" w:hAnsi="Times New Roman" w:cs="Times New Roman"/>
              </w:rPr>
              <w:t>Cognitive Psychology</w:t>
            </w:r>
          </w:p>
        </w:tc>
        <w:tc>
          <w:tcPr>
            <w:tcW w:w="1195" w:type="dxa"/>
          </w:tcPr>
          <w:p w14:paraId="6B64997A" w14:textId="5B52DF17" w:rsidR="000530F3" w:rsidRPr="00AD6FED" w:rsidRDefault="000530F3" w:rsidP="007F2BB6">
            <w:pPr>
              <w:rPr>
                <w:rFonts w:ascii="Times New Roman" w:hAnsi="Times New Roman" w:cs="Times New Roman"/>
              </w:rPr>
            </w:pPr>
            <w:r w:rsidRPr="00AD6FED">
              <w:rPr>
                <w:rFonts w:ascii="Times New Roman" w:hAnsi="Times New Roman" w:cs="Times New Roman"/>
              </w:rPr>
              <w:t>Elsevier</w:t>
            </w:r>
          </w:p>
        </w:tc>
        <w:tc>
          <w:tcPr>
            <w:tcW w:w="965" w:type="dxa"/>
          </w:tcPr>
          <w:p w14:paraId="0D60E000" w14:textId="41419EAD" w:rsidR="000530F3" w:rsidRPr="00AD6FED" w:rsidRDefault="000530F3" w:rsidP="007F2BB6">
            <w:pPr>
              <w:rPr>
                <w:rFonts w:ascii="Times New Roman" w:hAnsi="Times New Roman" w:cs="Times New Roman"/>
              </w:rPr>
            </w:pPr>
            <w:r w:rsidRPr="00AD6FED">
              <w:rPr>
                <w:rFonts w:ascii="Times New Roman" w:hAnsi="Times New Roman" w:cs="Times New Roman"/>
              </w:rPr>
              <w:t>4.27</w:t>
            </w:r>
          </w:p>
        </w:tc>
        <w:tc>
          <w:tcPr>
            <w:tcW w:w="900" w:type="dxa"/>
          </w:tcPr>
          <w:p w14:paraId="71C9BFB7" w14:textId="5D8C5F53" w:rsidR="000530F3" w:rsidRPr="00AD6FED" w:rsidRDefault="007630B7" w:rsidP="007F2BB6">
            <w:pPr>
              <w:rPr>
                <w:rFonts w:ascii="Times New Roman" w:hAnsi="Times New Roman" w:cs="Times New Roman"/>
              </w:rPr>
            </w:pPr>
            <w:r>
              <w:rPr>
                <w:rFonts w:ascii="Times New Roman" w:hAnsi="Times New Roman" w:cs="Times New Roman"/>
              </w:rPr>
              <w:t>3.72 (</w:t>
            </w:r>
            <w:proofErr w:type="gramStart"/>
            <w:r>
              <w:rPr>
                <w:rFonts w:ascii="Times New Roman" w:hAnsi="Times New Roman" w:cs="Times New Roman"/>
              </w:rPr>
              <w:t>5 year</w:t>
            </w:r>
            <w:proofErr w:type="gramEnd"/>
            <w:r>
              <w:rPr>
                <w:rFonts w:ascii="Times New Roman" w:hAnsi="Times New Roman" w:cs="Times New Roman"/>
              </w:rPr>
              <w:t xml:space="preserve"> impact factor 4.95)</w:t>
            </w:r>
          </w:p>
        </w:tc>
        <w:tc>
          <w:tcPr>
            <w:tcW w:w="1260" w:type="dxa"/>
          </w:tcPr>
          <w:p w14:paraId="45D23E4B" w14:textId="77777777" w:rsidR="000530F3" w:rsidRPr="00AD6FED" w:rsidRDefault="000530F3" w:rsidP="007F2BB6">
            <w:pPr>
              <w:rPr>
                <w:rFonts w:ascii="Times New Roman" w:hAnsi="Times New Roman" w:cs="Times New Roman"/>
              </w:rPr>
            </w:pPr>
          </w:p>
        </w:tc>
        <w:tc>
          <w:tcPr>
            <w:tcW w:w="1440" w:type="dxa"/>
          </w:tcPr>
          <w:p w14:paraId="5AD7F826" w14:textId="77777777" w:rsidR="000530F3" w:rsidRPr="00AD6FED" w:rsidRDefault="000530F3" w:rsidP="007F2BB6">
            <w:pPr>
              <w:rPr>
                <w:rFonts w:ascii="Times New Roman" w:hAnsi="Times New Roman" w:cs="Times New Roman"/>
              </w:rPr>
            </w:pPr>
          </w:p>
        </w:tc>
      </w:tr>
      <w:tr w:rsidR="000530F3" w:rsidRPr="00AD6FED" w14:paraId="72FEE374" w14:textId="2A57ADD6" w:rsidTr="00FF02F3">
        <w:tc>
          <w:tcPr>
            <w:tcW w:w="1908" w:type="dxa"/>
          </w:tcPr>
          <w:p w14:paraId="25E79228" w14:textId="49D49468" w:rsidR="000530F3" w:rsidRPr="00AD6FED" w:rsidRDefault="000530F3" w:rsidP="007F2BB6">
            <w:pPr>
              <w:rPr>
                <w:rFonts w:ascii="Times New Roman" w:hAnsi="Times New Roman" w:cs="Times New Roman"/>
              </w:rPr>
            </w:pPr>
            <w:r w:rsidRPr="00AD6FED">
              <w:rPr>
                <w:rFonts w:ascii="Times New Roman" w:hAnsi="Times New Roman" w:cs="Times New Roman"/>
              </w:rPr>
              <w:t>Cognitive</w:t>
            </w:r>
          </w:p>
        </w:tc>
        <w:tc>
          <w:tcPr>
            <w:tcW w:w="2340" w:type="dxa"/>
          </w:tcPr>
          <w:p w14:paraId="3FDED21C" w14:textId="7B4E31BE" w:rsidR="000530F3" w:rsidRPr="00AD6FED" w:rsidRDefault="000530F3" w:rsidP="007F2BB6">
            <w:pPr>
              <w:rPr>
                <w:rFonts w:ascii="Times New Roman" w:hAnsi="Times New Roman" w:cs="Times New Roman"/>
              </w:rPr>
            </w:pPr>
            <w:r w:rsidRPr="00AD6FED">
              <w:rPr>
                <w:rFonts w:ascii="Times New Roman" w:hAnsi="Times New Roman" w:cs="Times New Roman"/>
              </w:rPr>
              <w:t>Journal of Experimental Psychology: Learning, Memory, and Cognition</w:t>
            </w:r>
          </w:p>
        </w:tc>
        <w:tc>
          <w:tcPr>
            <w:tcW w:w="1195" w:type="dxa"/>
          </w:tcPr>
          <w:p w14:paraId="622F643F" w14:textId="15456DC5" w:rsidR="000530F3" w:rsidRPr="00AD6FED" w:rsidRDefault="000530F3" w:rsidP="007F2BB6">
            <w:pPr>
              <w:rPr>
                <w:rFonts w:ascii="Times New Roman" w:hAnsi="Times New Roman" w:cs="Times New Roman"/>
              </w:rPr>
            </w:pPr>
            <w:r w:rsidRPr="00AD6FED">
              <w:rPr>
                <w:rFonts w:ascii="Times New Roman" w:hAnsi="Times New Roman" w:cs="Times New Roman"/>
              </w:rPr>
              <w:t>APA</w:t>
            </w:r>
          </w:p>
        </w:tc>
        <w:tc>
          <w:tcPr>
            <w:tcW w:w="965" w:type="dxa"/>
          </w:tcPr>
          <w:p w14:paraId="4F25AA30" w14:textId="4A05AB06" w:rsidR="000530F3" w:rsidRPr="00AD6FED" w:rsidRDefault="000530F3" w:rsidP="007F2BB6">
            <w:pPr>
              <w:rPr>
                <w:rFonts w:ascii="Times New Roman" w:hAnsi="Times New Roman" w:cs="Times New Roman"/>
              </w:rPr>
            </w:pPr>
            <w:r w:rsidRPr="00AD6FED">
              <w:rPr>
                <w:rFonts w:ascii="Times New Roman" w:hAnsi="Times New Roman" w:cs="Times New Roman"/>
              </w:rPr>
              <w:t>2.85</w:t>
            </w:r>
          </w:p>
        </w:tc>
        <w:tc>
          <w:tcPr>
            <w:tcW w:w="900" w:type="dxa"/>
          </w:tcPr>
          <w:p w14:paraId="4173B354" w14:textId="5D9C4D56" w:rsidR="002610C1" w:rsidRDefault="002610C1" w:rsidP="007F2BB6">
            <w:pPr>
              <w:rPr>
                <w:rFonts w:ascii="Times New Roman" w:hAnsi="Times New Roman" w:cs="Times New Roman"/>
              </w:rPr>
            </w:pPr>
          </w:p>
          <w:p w14:paraId="504FB302" w14:textId="1C933A9B" w:rsidR="002610C1" w:rsidRDefault="002610C1" w:rsidP="002610C1">
            <w:pPr>
              <w:rPr>
                <w:rFonts w:ascii="Times New Roman" w:hAnsi="Times New Roman" w:cs="Times New Roman"/>
              </w:rPr>
            </w:pPr>
          </w:p>
          <w:p w14:paraId="573C0ED8" w14:textId="3F64F35C" w:rsidR="000530F3" w:rsidRPr="002610C1" w:rsidRDefault="002610C1" w:rsidP="002610C1">
            <w:pPr>
              <w:rPr>
                <w:rFonts w:ascii="Times New Roman" w:hAnsi="Times New Roman" w:cs="Times New Roman"/>
              </w:rPr>
            </w:pPr>
            <w:r>
              <w:rPr>
                <w:rFonts w:ascii="Times New Roman" w:hAnsi="Times New Roman" w:cs="Times New Roman"/>
              </w:rPr>
              <w:t>2.67(5 year 2.96)</w:t>
            </w:r>
          </w:p>
        </w:tc>
        <w:tc>
          <w:tcPr>
            <w:tcW w:w="1260" w:type="dxa"/>
          </w:tcPr>
          <w:p w14:paraId="5289015C" w14:textId="77777777" w:rsidR="000530F3" w:rsidRPr="00AD6FED" w:rsidRDefault="000530F3" w:rsidP="007F2BB6">
            <w:pPr>
              <w:rPr>
                <w:rFonts w:ascii="Times New Roman" w:hAnsi="Times New Roman" w:cs="Times New Roman"/>
              </w:rPr>
            </w:pPr>
          </w:p>
        </w:tc>
        <w:tc>
          <w:tcPr>
            <w:tcW w:w="1440" w:type="dxa"/>
          </w:tcPr>
          <w:p w14:paraId="00B4B107" w14:textId="77777777" w:rsidR="000530F3" w:rsidRPr="00AD6FED" w:rsidRDefault="000530F3" w:rsidP="007F2BB6">
            <w:pPr>
              <w:rPr>
                <w:rFonts w:ascii="Times New Roman" w:hAnsi="Times New Roman" w:cs="Times New Roman"/>
              </w:rPr>
            </w:pPr>
          </w:p>
        </w:tc>
      </w:tr>
      <w:tr w:rsidR="000530F3" w:rsidRPr="00AD6FED" w14:paraId="10F62145" w14:textId="2EF81B8E" w:rsidTr="00FF02F3">
        <w:tc>
          <w:tcPr>
            <w:tcW w:w="1908" w:type="dxa"/>
          </w:tcPr>
          <w:p w14:paraId="482B0887" w14:textId="4D671AA6" w:rsidR="000530F3" w:rsidRPr="00AD6FED" w:rsidRDefault="000530F3" w:rsidP="007F2BB6">
            <w:pPr>
              <w:rPr>
                <w:rFonts w:ascii="Times New Roman" w:hAnsi="Times New Roman" w:cs="Times New Roman"/>
              </w:rPr>
            </w:pPr>
            <w:r w:rsidRPr="00AD6FED">
              <w:rPr>
                <w:rFonts w:ascii="Times New Roman" w:hAnsi="Times New Roman" w:cs="Times New Roman"/>
              </w:rPr>
              <w:t>Counseling</w:t>
            </w:r>
          </w:p>
        </w:tc>
        <w:tc>
          <w:tcPr>
            <w:tcW w:w="2340" w:type="dxa"/>
          </w:tcPr>
          <w:p w14:paraId="35F2F8E9" w14:textId="4600B777" w:rsidR="000530F3" w:rsidRPr="00AD6FED" w:rsidRDefault="000530F3" w:rsidP="007F2BB6">
            <w:pPr>
              <w:rPr>
                <w:rFonts w:ascii="Times New Roman" w:hAnsi="Times New Roman" w:cs="Times New Roman"/>
              </w:rPr>
            </w:pPr>
            <w:r w:rsidRPr="00AD6FED">
              <w:rPr>
                <w:rFonts w:ascii="Times New Roman" w:hAnsi="Times New Roman" w:cs="Times New Roman"/>
              </w:rPr>
              <w:t>Journal of Counseling</w:t>
            </w:r>
            <w:r w:rsidR="00B97174">
              <w:rPr>
                <w:rFonts w:ascii="Times New Roman" w:hAnsi="Times New Roman" w:cs="Times New Roman"/>
              </w:rPr>
              <w:t xml:space="preserve"> (Psychology?)</w:t>
            </w:r>
          </w:p>
        </w:tc>
        <w:tc>
          <w:tcPr>
            <w:tcW w:w="1195" w:type="dxa"/>
          </w:tcPr>
          <w:p w14:paraId="4543E2A1" w14:textId="5C239221" w:rsidR="000530F3" w:rsidRPr="00AD6FED" w:rsidRDefault="000530F3" w:rsidP="007F2BB6">
            <w:pPr>
              <w:rPr>
                <w:rFonts w:ascii="Times New Roman" w:hAnsi="Times New Roman" w:cs="Times New Roman"/>
              </w:rPr>
            </w:pPr>
            <w:r w:rsidRPr="00AD6FED">
              <w:rPr>
                <w:rFonts w:ascii="Times New Roman" w:hAnsi="Times New Roman" w:cs="Times New Roman"/>
              </w:rPr>
              <w:t>APA</w:t>
            </w:r>
          </w:p>
        </w:tc>
        <w:tc>
          <w:tcPr>
            <w:tcW w:w="965" w:type="dxa"/>
          </w:tcPr>
          <w:p w14:paraId="585A081D" w14:textId="5BA9DD05" w:rsidR="000530F3" w:rsidRPr="00AD6FED" w:rsidRDefault="000530F3" w:rsidP="007F2BB6">
            <w:pPr>
              <w:rPr>
                <w:rFonts w:ascii="Times New Roman" w:hAnsi="Times New Roman" w:cs="Times New Roman"/>
              </w:rPr>
            </w:pPr>
            <w:r w:rsidRPr="00AD6FED">
              <w:rPr>
                <w:rFonts w:ascii="Times New Roman" w:hAnsi="Times New Roman" w:cs="Times New Roman"/>
              </w:rPr>
              <w:t>3.23</w:t>
            </w:r>
          </w:p>
        </w:tc>
        <w:tc>
          <w:tcPr>
            <w:tcW w:w="900" w:type="dxa"/>
          </w:tcPr>
          <w:p w14:paraId="1313F0F8" w14:textId="76B17F92" w:rsidR="000530F3" w:rsidRPr="00AD6FED" w:rsidRDefault="00B97174" w:rsidP="007F2BB6">
            <w:pPr>
              <w:rPr>
                <w:rFonts w:ascii="Times New Roman" w:hAnsi="Times New Roman" w:cs="Times New Roman"/>
              </w:rPr>
            </w:pPr>
            <w:r>
              <w:rPr>
                <w:rFonts w:ascii="Times New Roman" w:hAnsi="Times New Roman" w:cs="Times New Roman"/>
              </w:rPr>
              <w:t>2.52 (5 year 4.09)</w:t>
            </w:r>
          </w:p>
        </w:tc>
        <w:tc>
          <w:tcPr>
            <w:tcW w:w="1260" w:type="dxa"/>
          </w:tcPr>
          <w:p w14:paraId="1DA05558" w14:textId="77777777" w:rsidR="000530F3" w:rsidRPr="00AD6FED" w:rsidRDefault="000530F3" w:rsidP="007F2BB6">
            <w:pPr>
              <w:rPr>
                <w:rFonts w:ascii="Times New Roman" w:hAnsi="Times New Roman" w:cs="Times New Roman"/>
              </w:rPr>
            </w:pPr>
          </w:p>
        </w:tc>
        <w:tc>
          <w:tcPr>
            <w:tcW w:w="1440" w:type="dxa"/>
          </w:tcPr>
          <w:p w14:paraId="7F45F166" w14:textId="77777777" w:rsidR="000530F3" w:rsidRPr="00AD6FED" w:rsidRDefault="000530F3" w:rsidP="007F2BB6">
            <w:pPr>
              <w:rPr>
                <w:rFonts w:ascii="Times New Roman" w:hAnsi="Times New Roman" w:cs="Times New Roman"/>
              </w:rPr>
            </w:pPr>
          </w:p>
        </w:tc>
      </w:tr>
      <w:tr w:rsidR="000530F3" w:rsidRPr="00AD6FED" w14:paraId="7C8A4AD4" w14:textId="394AC117" w:rsidTr="00FF02F3">
        <w:tc>
          <w:tcPr>
            <w:tcW w:w="1908" w:type="dxa"/>
          </w:tcPr>
          <w:p w14:paraId="430FB14A" w14:textId="60659B61" w:rsidR="000530F3" w:rsidRPr="00AD6FED" w:rsidRDefault="000530F3" w:rsidP="007F2BB6">
            <w:pPr>
              <w:rPr>
                <w:rFonts w:ascii="Times New Roman" w:hAnsi="Times New Roman" w:cs="Times New Roman"/>
              </w:rPr>
            </w:pPr>
            <w:r w:rsidRPr="00AD6FED">
              <w:rPr>
                <w:rFonts w:ascii="Times New Roman" w:hAnsi="Times New Roman" w:cs="Times New Roman"/>
              </w:rPr>
              <w:t>Counseling</w:t>
            </w:r>
          </w:p>
        </w:tc>
        <w:tc>
          <w:tcPr>
            <w:tcW w:w="2340" w:type="dxa"/>
          </w:tcPr>
          <w:p w14:paraId="4C1138C7" w14:textId="29720EE8" w:rsidR="000530F3" w:rsidRPr="00AD6FED" w:rsidRDefault="000530F3" w:rsidP="007F2BB6">
            <w:pPr>
              <w:rPr>
                <w:rFonts w:ascii="Times New Roman" w:hAnsi="Times New Roman" w:cs="Times New Roman"/>
              </w:rPr>
            </w:pPr>
            <w:r w:rsidRPr="00AD6FED">
              <w:rPr>
                <w:rFonts w:ascii="Times New Roman" w:hAnsi="Times New Roman" w:cs="Times New Roman"/>
              </w:rPr>
              <w:t>The Counseling Psychologist</w:t>
            </w:r>
          </w:p>
        </w:tc>
        <w:tc>
          <w:tcPr>
            <w:tcW w:w="1195" w:type="dxa"/>
          </w:tcPr>
          <w:p w14:paraId="4BBBFC6A" w14:textId="17B29301" w:rsidR="000530F3" w:rsidRPr="00AD6FED" w:rsidRDefault="000530F3" w:rsidP="007F2BB6">
            <w:pPr>
              <w:rPr>
                <w:rFonts w:ascii="Times New Roman" w:hAnsi="Times New Roman" w:cs="Times New Roman"/>
              </w:rPr>
            </w:pPr>
            <w:r w:rsidRPr="00AD6FED">
              <w:rPr>
                <w:rFonts w:ascii="Times New Roman" w:hAnsi="Times New Roman" w:cs="Times New Roman"/>
              </w:rPr>
              <w:t>Sage</w:t>
            </w:r>
          </w:p>
        </w:tc>
        <w:tc>
          <w:tcPr>
            <w:tcW w:w="965" w:type="dxa"/>
          </w:tcPr>
          <w:p w14:paraId="05CF4B59" w14:textId="38BE5419" w:rsidR="000530F3" w:rsidRPr="00AD6FED" w:rsidRDefault="000530F3" w:rsidP="007F2BB6">
            <w:pPr>
              <w:rPr>
                <w:rFonts w:ascii="Times New Roman" w:hAnsi="Times New Roman" w:cs="Times New Roman"/>
              </w:rPr>
            </w:pPr>
            <w:r w:rsidRPr="00AD6FED">
              <w:rPr>
                <w:rFonts w:ascii="Times New Roman" w:hAnsi="Times New Roman" w:cs="Times New Roman"/>
              </w:rPr>
              <w:t>1.82</w:t>
            </w:r>
          </w:p>
        </w:tc>
        <w:tc>
          <w:tcPr>
            <w:tcW w:w="900" w:type="dxa"/>
          </w:tcPr>
          <w:p w14:paraId="29522445" w14:textId="13D206AE" w:rsidR="000530F3" w:rsidRPr="00AD6FED" w:rsidRDefault="00B97174" w:rsidP="007F2BB6">
            <w:pPr>
              <w:rPr>
                <w:rFonts w:ascii="Times New Roman" w:hAnsi="Times New Roman" w:cs="Times New Roman"/>
              </w:rPr>
            </w:pPr>
            <w:r>
              <w:rPr>
                <w:rFonts w:ascii="Times New Roman" w:hAnsi="Times New Roman" w:cs="Times New Roman"/>
              </w:rPr>
              <w:t>1.81</w:t>
            </w:r>
          </w:p>
        </w:tc>
        <w:tc>
          <w:tcPr>
            <w:tcW w:w="1260" w:type="dxa"/>
          </w:tcPr>
          <w:p w14:paraId="5CDD2168" w14:textId="77777777" w:rsidR="000530F3" w:rsidRPr="00AD6FED" w:rsidRDefault="000530F3" w:rsidP="007F2BB6">
            <w:pPr>
              <w:rPr>
                <w:rFonts w:ascii="Times New Roman" w:hAnsi="Times New Roman" w:cs="Times New Roman"/>
              </w:rPr>
            </w:pPr>
          </w:p>
        </w:tc>
        <w:tc>
          <w:tcPr>
            <w:tcW w:w="1440" w:type="dxa"/>
          </w:tcPr>
          <w:p w14:paraId="03DE684D" w14:textId="77777777" w:rsidR="000530F3" w:rsidRPr="00AD6FED" w:rsidRDefault="000530F3" w:rsidP="007F2BB6">
            <w:pPr>
              <w:rPr>
                <w:rFonts w:ascii="Times New Roman" w:hAnsi="Times New Roman" w:cs="Times New Roman"/>
              </w:rPr>
            </w:pPr>
          </w:p>
        </w:tc>
      </w:tr>
      <w:tr w:rsidR="000530F3" w:rsidRPr="00AD6FED" w14:paraId="0CF85019" w14:textId="0653F664" w:rsidTr="00FF02F3">
        <w:tc>
          <w:tcPr>
            <w:tcW w:w="1908" w:type="dxa"/>
          </w:tcPr>
          <w:p w14:paraId="79D87025" w14:textId="2D25766C" w:rsidR="000530F3" w:rsidRPr="00AD6FED" w:rsidRDefault="000530F3" w:rsidP="007F2BB6">
            <w:pPr>
              <w:rPr>
                <w:rFonts w:ascii="Times New Roman" w:hAnsi="Times New Roman" w:cs="Times New Roman"/>
              </w:rPr>
            </w:pPr>
            <w:r w:rsidRPr="00AD6FED">
              <w:rPr>
                <w:rFonts w:ascii="Times New Roman" w:hAnsi="Times New Roman" w:cs="Times New Roman"/>
              </w:rPr>
              <w:t>Developmental</w:t>
            </w:r>
          </w:p>
        </w:tc>
        <w:tc>
          <w:tcPr>
            <w:tcW w:w="2340" w:type="dxa"/>
          </w:tcPr>
          <w:p w14:paraId="7F5346F4" w14:textId="453BC73F" w:rsidR="000530F3" w:rsidRPr="00AD6FED" w:rsidRDefault="000530F3" w:rsidP="007F2BB6">
            <w:pPr>
              <w:rPr>
                <w:rFonts w:ascii="Times New Roman" w:hAnsi="Times New Roman" w:cs="Times New Roman"/>
              </w:rPr>
            </w:pPr>
            <w:r w:rsidRPr="00AD6FED">
              <w:rPr>
                <w:rFonts w:ascii="Times New Roman" w:hAnsi="Times New Roman" w:cs="Times New Roman"/>
              </w:rPr>
              <w:t>Journal of Experimental Child Psychology</w:t>
            </w:r>
          </w:p>
        </w:tc>
        <w:tc>
          <w:tcPr>
            <w:tcW w:w="1195" w:type="dxa"/>
          </w:tcPr>
          <w:p w14:paraId="38D6073C" w14:textId="463CAA4E" w:rsidR="000530F3" w:rsidRPr="00AD6FED" w:rsidRDefault="000530F3" w:rsidP="007F2BB6">
            <w:pPr>
              <w:rPr>
                <w:rFonts w:ascii="Times New Roman" w:hAnsi="Times New Roman" w:cs="Times New Roman"/>
              </w:rPr>
            </w:pPr>
            <w:r w:rsidRPr="00AD6FED">
              <w:rPr>
                <w:rFonts w:ascii="Times New Roman" w:hAnsi="Times New Roman" w:cs="Times New Roman"/>
              </w:rPr>
              <w:t>Elsevier</w:t>
            </w:r>
          </w:p>
        </w:tc>
        <w:tc>
          <w:tcPr>
            <w:tcW w:w="965" w:type="dxa"/>
          </w:tcPr>
          <w:p w14:paraId="05E067BC" w14:textId="5DA5A01F" w:rsidR="000530F3" w:rsidRPr="00AD6FED" w:rsidRDefault="000530F3" w:rsidP="007F2BB6">
            <w:pPr>
              <w:rPr>
                <w:rFonts w:ascii="Times New Roman" w:hAnsi="Times New Roman" w:cs="Times New Roman"/>
              </w:rPr>
            </w:pPr>
            <w:r w:rsidRPr="00AD6FED">
              <w:rPr>
                <w:rFonts w:ascii="Times New Roman" w:hAnsi="Times New Roman" w:cs="Times New Roman"/>
              </w:rPr>
              <w:t>3.12</w:t>
            </w:r>
          </w:p>
        </w:tc>
        <w:tc>
          <w:tcPr>
            <w:tcW w:w="900" w:type="dxa"/>
          </w:tcPr>
          <w:p w14:paraId="515BFD2A" w14:textId="4AE739BB" w:rsidR="000530F3" w:rsidRPr="00AD6FED" w:rsidRDefault="00E134D8" w:rsidP="007F2BB6">
            <w:pPr>
              <w:rPr>
                <w:rFonts w:ascii="Times New Roman" w:hAnsi="Times New Roman" w:cs="Times New Roman"/>
              </w:rPr>
            </w:pPr>
            <w:r>
              <w:rPr>
                <w:rFonts w:ascii="Times New Roman" w:hAnsi="Times New Roman" w:cs="Times New Roman"/>
              </w:rPr>
              <w:t xml:space="preserve">2.60 (5 year 3.32) </w:t>
            </w:r>
          </w:p>
        </w:tc>
        <w:tc>
          <w:tcPr>
            <w:tcW w:w="1260" w:type="dxa"/>
          </w:tcPr>
          <w:p w14:paraId="7761DC42" w14:textId="77777777" w:rsidR="000530F3" w:rsidRPr="00AD6FED" w:rsidRDefault="000530F3" w:rsidP="007F2BB6">
            <w:pPr>
              <w:rPr>
                <w:rFonts w:ascii="Times New Roman" w:hAnsi="Times New Roman" w:cs="Times New Roman"/>
              </w:rPr>
            </w:pPr>
          </w:p>
        </w:tc>
        <w:tc>
          <w:tcPr>
            <w:tcW w:w="1440" w:type="dxa"/>
          </w:tcPr>
          <w:p w14:paraId="5E201871" w14:textId="77777777" w:rsidR="000530F3" w:rsidRPr="00AD6FED" w:rsidRDefault="000530F3" w:rsidP="007F2BB6">
            <w:pPr>
              <w:rPr>
                <w:rFonts w:ascii="Times New Roman" w:hAnsi="Times New Roman" w:cs="Times New Roman"/>
              </w:rPr>
            </w:pPr>
          </w:p>
        </w:tc>
      </w:tr>
      <w:tr w:rsidR="000530F3" w:rsidRPr="00AD6FED" w14:paraId="2135EDA1" w14:textId="10569726" w:rsidTr="00FF02F3">
        <w:tc>
          <w:tcPr>
            <w:tcW w:w="1908" w:type="dxa"/>
          </w:tcPr>
          <w:p w14:paraId="42BAFD0E" w14:textId="2CE9F176" w:rsidR="000530F3" w:rsidRPr="00AD6FED" w:rsidRDefault="000530F3" w:rsidP="007F2BB6">
            <w:pPr>
              <w:rPr>
                <w:rFonts w:ascii="Times New Roman" w:hAnsi="Times New Roman" w:cs="Times New Roman"/>
              </w:rPr>
            </w:pPr>
            <w:r w:rsidRPr="00AD6FED">
              <w:rPr>
                <w:rFonts w:ascii="Times New Roman" w:hAnsi="Times New Roman" w:cs="Times New Roman"/>
              </w:rPr>
              <w:t>Developmental</w:t>
            </w:r>
          </w:p>
        </w:tc>
        <w:tc>
          <w:tcPr>
            <w:tcW w:w="2340" w:type="dxa"/>
          </w:tcPr>
          <w:p w14:paraId="1A8AE13F" w14:textId="6863E5A2" w:rsidR="000530F3" w:rsidRPr="00AD6FED" w:rsidRDefault="000530F3" w:rsidP="007F2BB6">
            <w:pPr>
              <w:rPr>
                <w:rFonts w:ascii="Times New Roman" w:hAnsi="Times New Roman" w:cs="Times New Roman"/>
              </w:rPr>
            </w:pPr>
            <w:r w:rsidRPr="00AD6FED">
              <w:rPr>
                <w:rFonts w:ascii="Times New Roman" w:hAnsi="Times New Roman" w:cs="Times New Roman"/>
              </w:rPr>
              <w:t xml:space="preserve">Journal of Youth and Adolescence </w:t>
            </w:r>
          </w:p>
        </w:tc>
        <w:tc>
          <w:tcPr>
            <w:tcW w:w="1195" w:type="dxa"/>
          </w:tcPr>
          <w:p w14:paraId="5CEFFB96" w14:textId="35FCA326" w:rsidR="000530F3" w:rsidRPr="00AD6FED" w:rsidRDefault="000530F3" w:rsidP="007F2BB6">
            <w:pPr>
              <w:rPr>
                <w:rFonts w:ascii="Times New Roman" w:hAnsi="Times New Roman" w:cs="Times New Roman"/>
              </w:rPr>
            </w:pPr>
            <w:r w:rsidRPr="00AD6FED">
              <w:rPr>
                <w:rFonts w:ascii="Times New Roman" w:hAnsi="Times New Roman" w:cs="Times New Roman"/>
              </w:rPr>
              <w:t>Springer</w:t>
            </w:r>
          </w:p>
        </w:tc>
        <w:tc>
          <w:tcPr>
            <w:tcW w:w="965" w:type="dxa"/>
          </w:tcPr>
          <w:p w14:paraId="7D939131" w14:textId="380BB322" w:rsidR="000530F3" w:rsidRPr="00AD6FED" w:rsidRDefault="000530F3" w:rsidP="007F2BB6">
            <w:pPr>
              <w:rPr>
                <w:rFonts w:ascii="Times New Roman" w:hAnsi="Times New Roman" w:cs="Times New Roman"/>
              </w:rPr>
            </w:pPr>
            <w:r w:rsidRPr="00AD6FED">
              <w:rPr>
                <w:rFonts w:ascii="Times New Roman" w:hAnsi="Times New Roman" w:cs="Times New Roman"/>
              </w:rPr>
              <w:t>2.72</w:t>
            </w:r>
          </w:p>
        </w:tc>
        <w:tc>
          <w:tcPr>
            <w:tcW w:w="900" w:type="dxa"/>
          </w:tcPr>
          <w:p w14:paraId="598DC3D6" w14:textId="4E94C068" w:rsidR="000530F3" w:rsidRPr="00AD6FED" w:rsidRDefault="00E134D8" w:rsidP="007F2BB6">
            <w:pPr>
              <w:rPr>
                <w:rFonts w:ascii="Times New Roman" w:hAnsi="Times New Roman" w:cs="Times New Roman"/>
              </w:rPr>
            </w:pPr>
            <w:r>
              <w:rPr>
                <w:rFonts w:ascii="Times New Roman" w:hAnsi="Times New Roman" w:cs="Times New Roman"/>
              </w:rPr>
              <w:t>3.28 (5 year 3.96)</w:t>
            </w:r>
          </w:p>
        </w:tc>
        <w:tc>
          <w:tcPr>
            <w:tcW w:w="1260" w:type="dxa"/>
          </w:tcPr>
          <w:p w14:paraId="75B81AE3" w14:textId="77777777" w:rsidR="000530F3" w:rsidRPr="00AD6FED" w:rsidRDefault="000530F3" w:rsidP="007F2BB6">
            <w:pPr>
              <w:rPr>
                <w:rFonts w:ascii="Times New Roman" w:hAnsi="Times New Roman" w:cs="Times New Roman"/>
              </w:rPr>
            </w:pPr>
          </w:p>
        </w:tc>
        <w:tc>
          <w:tcPr>
            <w:tcW w:w="1440" w:type="dxa"/>
          </w:tcPr>
          <w:p w14:paraId="64F13617" w14:textId="77777777" w:rsidR="000530F3" w:rsidRPr="00AD6FED" w:rsidRDefault="000530F3" w:rsidP="007F2BB6">
            <w:pPr>
              <w:rPr>
                <w:rFonts w:ascii="Times New Roman" w:hAnsi="Times New Roman" w:cs="Times New Roman"/>
              </w:rPr>
            </w:pPr>
          </w:p>
        </w:tc>
      </w:tr>
      <w:tr w:rsidR="000530F3" w:rsidRPr="00AD6FED" w14:paraId="1E8B00D6" w14:textId="14B4ED6B" w:rsidTr="00FF02F3">
        <w:tc>
          <w:tcPr>
            <w:tcW w:w="1908" w:type="dxa"/>
          </w:tcPr>
          <w:p w14:paraId="09A63A21" w14:textId="55ABC73D" w:rsidR="000530F3" w:rsidRPr="00AD6FED" w:rsidRDefault="000530F3" w:rsidP="007F2BB6">
            <w:pPr>
              <w:rPr>
                <w:rFonts w:ascii="Times New Roman" w:hAnsi="Times New Roman" w:cs="Times New Roman"/>
              </w:rPr>
            </w:pPr>
            <w:r w:rsidRPr="00AD6FED">
              <w:rPr>
                <w:rFonts w:ascii="Times New Roman" w:hAnsi="Times New Roman" w:cs="Times New Roman"/>
              </w:rPr>
              <w:t>Educational</w:t>
            </w:r>
          </w:p>
        </w:tc>
        <w:tc>
          <w:tcPr>
            <w:tcW w:w="2340" w:type="dxa"/>
          </w:tcPr>
          <w:p w14:paraId="4910BA63" w14:textId="3A076386" w:rsidR="000530F3" w:rsidRPr="00AD6FED" w:rsidRDefault="000530F3" w:rsidP="007F2BB6">
            <w:pPr>
              <w:rPr>
                <w:rFonts w:ascii="Times New Roman" w:hAnsi="Times New Roman" w:cs="Times New Roman"/>
              </w:rPr>
            </w:pPr>
            <w:r w:rsidRPr="00AD6FED">
              <w:rPr>
                <w:rFonts w:ascii="Times New Roman" w:hAnsi="Times New Roman" w:cs="Times New Roman"/>
              </w:rPr>
              <w:t>Journal of Educational Psychology</w:t>
            </w:r>
          </w:p>
        </w:tc>
        <w:tc>
          <w:tcPr>
            <w:tcW w:w="1195" w:type="dxa"/>
          </w:tcPr>
          <w:p w14:paraId="21CB3CDC" w14:textId="63E09061" w:rsidR="000530F3" w:rsidRPr="00AD6FED" w:rsidRDefault="000530F3" w:rsidP="007F2BB6">
            <w:pPr>
              <w:rPr>
                <w:rFonts w:ascii="Times New Roman" w:hAnsi="Times New Roman" w:cs="Times New Roman"/>
              </w:rPr>
            </w:pPr>
            <w:r w:rsidRPr="00AD6FED">
              <w:rPr>
                <w:rFonts w:ascii="Times New Roman" w:hAnsi="Times New Roman" w:cs="Times New Roman"/>
              </w:rPr>
              <w:t>APA</w:t>
            </w:r>
          </w:p>
        </w:tc>
        <w:tc>
          <w:tcPr>
            <w:tcW w:w="965" w:type="dxa"/>
          </w:tcPr>
          <w:p w14:paraId="0CEA960C" w14:textId="390FB853" w:rsidR="000530F3" w:rsidRPr="00AD6FED" w:rsidRDefault="000530F3" w:rsidP="007F2BB6">
            <w:pPr>
              <w:rPr>
                <w:rFonts w:ascii="Times New Roman" w:hAnsi="Times New Roman" w:cs="Times New Roman"/>
              </w:rPr>
            </w:pPr>
            <w:r w:rsidRPr="00AD6FED">
              <w:rPr>
                <w:rFonts w:ascii="Times New Roman" w:hAnsi="Times New Roman" w:cs="Times New Roman"/>
              </w:rPr>
              <w:t>3.08</w:t>
            </w:r>
          </w:p>
        </w:tc>
        <w:tc>
          <w:tcPr>
            <w:tcW w:w="900" w:type="dxa"/>
          </w:tcPr>
          <w:p w14:paraId="1B84A0D7" w14:textId="2F7D31B9" w:rsidR="00E134D8" w:rsidRDefault="00E134D8" w:rsidP="007F2BB6">
            <w:pPr>
              <w:rPr>
                <w:rFonts w:ascii="Times New Roman" w:hAnsi="Times New Roman" w:cs="Times New Roman"/>
              </w:rPr>
            </w:pPr>
            <w:r>
              <w:rPr>
                <w:rFonts w:ascii="Times New Roman" w:hAnsi="Times New Roman" w:cs="Times New Roman"/>
              </w:rPr>
              <w:t>3.46 (5 year 5.24)</w:t>
            </w:r>
          </w:p>
          <w:p w14:paraId="732CE508" w14:textId="77777777" w:rsidR="000530F3" w:rsidRPr="00E134D8" w:rsidRDefault="000530F3" w:rsidP="00E134D8">
            <w:pPr>
              <w:rPr>
                <w:rFonts w:ascii="Times New Roman" w:hAnsi="Times New Roman" w:cs="Times New Roman"/>
              </w:rPr>
            </w:pPr>
          </w:p>
        </w:tc>
        <w:tc>
          <w:tcPr>
            <w:tcW w:w="1260" w:type="dxa"/>
          </w:tcPr>
          <w:p w14:paraId="356334BD" w14:textId="77777777" w:rsidR="000530F3" w:rsidRPr="00AD6FED" w:rsidRDefault="000530F3" w:rsidP="007F2BB6">
            <w:pPr>
              <w:rPr>
                <w:rFonts w:ascii="Times New Roman" w:hAnsi="Times New Roman" w:cs="Times New Roman"/>
              </w:rPr>
            </w:pPr>
          </w:p>
        </w:tc>
        <w:tc>
          <w:tcPr>
            <w:tcW w:w="1440" w:type="dxa"/>
          </w:tcPr>
          <w:p w14:paraId="7C04EC46" w14:textId="77777777" w:rsidR="000530F3" w:rsidRPr="00AD6FED" w:rsidRDefault="000530F3" w:rsidP="007F2BB6">
            <w:pPr>
              <w:rPr>
                <w:rFonts w:ascii="Times New Roman" w:hAnsi="Times New Roman" w:cs="Times New Roman"/>
              </w:rPr>
            </w:pPr>
          </w:p>
        </w:tc>
      </w:tr>
      <w:tr w:rsidR="000530F3" w:rsidRPr="00AD6FED" w14:paraId="20128EB9" w14:textId="63E9216E" w:rsidTr="00FF02F3">
        <w:tc>
          <w:tcPr>
            <w:tcW w:w="1908" w:type="dxa"/>
          </w:tcPr>
          <w:p w14:paraId="4FF5B9F8" w14:textId="02FA1079" w:rsidR="000530F3" w:rsidRPr="00AD6FED" w:rsidRDefault="000530F3" w:rsidP="007F2BB6">
            <w:pPr>
              <w:rPr>
                <w:rFonts w:ascii="Times New Roman" w:hAnsi="Times New Roman" w:cs="Times New Roman"/>
              </w:rPr>
            </w:pPr>
            <w:r w:rsidRPr="00AD6FED">
              <w:rPr>
                <w:rFonts w:ascii="Times New Roman" w:hAnsi="Times New Roman" w:cs="Times New Roman"/>
              </w:rPr>
              <w:t>Educational</w:t>
            </w:r>
          </w:p>
        </w:tc>
        <w:tc>
          <w:tcPr>
            <w:tcW w:w="2340" w:type="dxa"/>
          </w:tcPr>
          <w:p w14:paraId="20EC5003" w14:textId="42AEE81B" w:rsidR="000530F3" w:rsidRPr="00AD6FED" w:rsidRDefault="000530F3" w:rsidP="007F2BB6">
            <w:pPr>
              <w:rPr>
                <w:rFonts w:ascii="Times New Roman" w:hAnsi="Times New Roman" w:cs="Times New Roman"/>
              </w:rPr>
            </w:pPr>
            <w:r w:rsidRPr="00AD6FED">
              <w:rPr>
                <w:rFonts w:ascii="Times New Roman" w:hAnsi="Times New Roman" w:cs="Times New Roman"/>
              </w:rPr>
              <w:t>Contemporary Educational Psychology</w:t>
            </w:r>
          </w:p>
        </w:tc>
        <w:tc>
          <w:tcPr>
            <w:tcW w:w="1195" w:type="dxa"/>
          </w:tcPr>
          <w:p w14:paraId="24C652AA" w14:textId="5EFC6C73" w:rsidR="000530F3" w:rsidRPr="00AD6FED" w:rsidRDefault="000530F3" w:rsidP="007F2BB6">
            <w:pPr>
              <w:rPr>
                <w:rFonts w:ascii="Times New Roman" w:hAnsi="Times New Roman" w:cs="Times New Roman"/>
              </w:rPr>
            </w:pPr>
            <w:r w:rsidRPr="00AD6FED">
              <w:rPr>
                <w:rFonts w:ascii="Times New Roman" w:hAnsi="Times New Roman" w:cs="Times New Roman"/>
              </w:rPr>
              <w:t>Elsevier</w:t>
            </w:r>
          </w:p>
        </w:tc>
        <w:tc>
          <w:tcPr>
            <w:tcW w:w="965" w:type="dxa"/>
          </w:tcPr>
          <w:p w14:paraId="675E19D9" w14:textId="14D96EB1" w:rsidR="000530F3" w:rsidRPr="00AD6FED" w:rsidRDefault="000530F3" w:rsidP="007F2BB6">
            <w:pPr>
              <w:rPr>
                <w:rFonts w:ascii="Times New Roman" w:hAnsi="Times New Roman" w:cs="Times New Roman"/>
              </w:rPr>
            </w:pPr>
            <w:r w:rsidRPr="00AD6FED">
              <w:rPr>
                <w:rFonts w:ascii="Times New Roman" w:hAnsi="Times New Roman" w:cs="Times New Roman"/>
              </w:rPr>
              <w:t>2.20</w:t>
            </w:r>
          </w:p>
        </w:tc>
        <w:tc>
          <w:tcPr>
            <w:tcW w:w="900" w:type="dxa"/>
          </w:tcPr>
          <w:p w14:paraId="09B7EEE4" w14:textId="490AAC33" w:rsidR="00033D97" w:rsidRDefault="00033D97" w:rsidP="007F2BB6">
            <w:pPr>
              <w:rPr>
                <w:rFonts w:ascii="Times New Roman" w:hAnsi="Times New Roman" w:cs="Times New Roman"/>
              </w:rPr>
            </w:pPr>
            <w:r>
              <w:rPr>
                <w:rFonts w:ascii="Times New Roman" w:hAnsi="Times New Roman" w:cs="Times New Roman"/>
              </w:rPr>
              <w:t>2.88 (5 year 4.08)</w:t>
            </w:r>
          </w:p>
          <w:p w14:paraId="17F58891" w14:textId="77777777" w:rsidR="000530F3" w:rsidRPr="00033D97" w:rsidRDefault="000530F3" w:rsidP="00033D97">
            <w:pPr>
              <w:rPr>
                <w:rFonts w:ascii="Times New Roman" w:hAnsi="Times New Roman" w:cs="Times New Roman"/>
              </w:rPr>
            </w:pPr>
          </w:p>
        </w:tc>
        <w:tc>
          <w:tcPr>
            <w:tcW w:w="1260" w:type="dxa"/>
          </w:tcPr>
          <w:p w14:paraId="0A046EC1" w14:textId="77777777" w:rsidR="000530F3" w:rsidRPr="00AD6FED" w:rsidRDefault="000530F3" w:rsidP="007F2BB6">
            <w:pPr>
              <w:rPr>
                <w:rFonts w:ascii="Times New Roman" w:hAnsi="Times New Roman" w:cs="Times New Roman"/>
              </w:rPr>
            </w:pPr>
          </w:p>
        </w:tc>
        <w:tc>
          <w:tcPr>
            <w:tcW w:w="1440" w:type="dxa"/>
          </w:tcPr>
          <w:p w14:paraId="01B4574D" w14:textId="77777777" w:rsidR="000530F3" w:rsidRPr="00AD6FED" w:rsidRDefault="000530F3" w:rsidP="007F2BB6">
            <w:pPr>
              <w:rPr>
                <w:rFonts w:ascii="Times New Roman" w:hAnsi="Times New Roman" w:cs="Times New Roman"/>
              </w:rPr>
            </w:pPr>
          </w:p>
        </w:tc>
      </w:tr>
      <w:tr w:rsidR="000530F3" w:rsidRPr="00AD6FED" w14:paraId="25F06FF1" w14:textId="7E85CC62" w:rsidTr="00FF02F3">
        <w:tc>
          <w:tcPr>
            <w:tcW w:w="1908" w:type="dxa"/>
          </w:tcPr>
          <w:p w14:paraId="03245DDF" w14:textId="68432FB4" w:rsidR="000530F3" w:rsidRPr="00AD6FED" w:rsidRDefault="000530F3" w:rsidP="007F2BB6">
            <w:pPr>
              <w:rPr>
                <w:rFonts w:ascii="Times New Roman" w:hAnsi="Times New Roman" w:cs="Times New Roman"/>
              </w:rPr>
            </w:pPr>
            <w:r w:rsidRPr="00AD6FED">
              <w:rPr>
                <w:rFonts w:ascii="Times New Roman" w:hAnsi="Times New Roman" w:cs="Times New Roman"/>
              </w:rPr>
              <w:t>Environmental</w:t>
            </w:r>
          </w:p>
        </w:tc>
        <w:tc>
          <w:tcPr>
            <w:tcW w:w="2340" w:type="dxa"/>
          </w:tcPr>
          <w:p w14:paraId="2531ECE2" w14:textId="748A0699" w:rsidR="000530F3" w:rsidRPr="00AD6FED" w:rsidRDefault="000530F3" w:rsidP="007F2BB6">
            <w:pPr>
              <w:rPr>
                <w:rFonts w:ascii="Times New Roman" w:hAnsi="Times New Roman" w:cs="Times New Roman"/>
              </w:rPr>
            </w:pPr>
            <w:r w:rsidRPr="00AD6FED">
              <w:rPr>
                <w:rFonts w:ascii="Times New Roman" w:hAnsi="Times New Roman" w:cs="Times New Roman"/>
              </w:rPr>
              <w:t>Journal of Environmental Psychology</w:t>
            </w:r>
          </w:p>
        </w:tc>
        <w:tc>
          <w:tcPr>
            <w:tcW w:w="1195" w:type="dxa"/>
          </w:tcPr>
          <w:p w14:paraId="07596EC7" w14:textId="6E2BFF3C" w:rsidR="000530F3" w:rsidRPr="00AD6FED" w:rsidRDefault="000530F3" w:rsidP="007F2BB6">
            <w:pPr>
              <w:rPr>
                <w:rFonts w:ascii="Times New Roman" w:hAnsi="Times New Roman" w:cs="Times New Roman"/>
              </w:rPr>
            </w:pPr>
            <w:r w:rsidRPr="00AD6FED">
              <w:rPr>
                <w:rFonts w:ascii="Times New Roman" w:hAnsi="Times New Roman" w:cs="Times New Roman"/>
              </w:rPr>
              <w:t>Elsevier</w:t>
            </w:r>
          </w:p>
        </w:tc>
        <w:tc>
          <w:tcPr>
            <w:tcW w:w="965" w:type="dxa"/>
          </w:tcPr>
          <w:p w14:paraId="0CFB7627" w14:textId="28EB911E" w:rsidR="000530F3" w:rsidRPr="00AD6FED" w:rsidRDefault="000530F3" w:rsidP="007F2BB6">
            <w:pPr>
              <w:rPr>
                <w:rFonts w:ascii="Times New Roman" w:hAnsi="Times New Roman" w:cs="Times New Roman"/>
              </w:rPr>
            </w:pPr>
            <w:r w:rsidRPr="00AD6FED">
              <w:rPr>
                <w:rFonts w:ascii="Times New Roman" w:hAnsi="Times New Roman" w:cs="Times New Roman"/>
              </w:rPr>
              <w:t>2.93</w:t>
            </w:r>
          </w:p>
        </w:tc>
        <w:tc>
          <w:tcPr>
            <w:tcW w:w="900" w:type="dxa"/>
          </w:tcPr>
          <w:p w14:paraId="704F6DB1" w14:textId="19B43D86" w:rsidR="000530F3" w:rsidRPr="00AD6FED" w:rsidRDefault="00033D97" w:rsidP="007F2BB6">
            <w:pPr>
              <w:rPr>
                <w:rFonts w:ascii="Times New Roman" w:hAnsi="Times New Roman" w:cs="Times New Roman"/>
              </w:rPr>
            </w:pPr>
            <w:r>
              <w:rPr>
                <w:rFonts w:ascii="Times New Roman" w:hAnsi="Times New Roman" w:cs="Times New Roman"/>
              </w:rPr>
              <w:t>3.49 (5 year 4.46)</w:t>
            </w:r>
          </w:p>
        </w:tc>
        <w:tc>
          <w:tcPr>
            <w:tcW w:w="1260" w:type="dxa"/>
          </w:tcPr>
          <w:p w14:paraId="5A700054" w14:textId="77777777" w:rsidR="000530F3" w:rsidRPr="00AD6FED" w:rsidRDefault="000530F3" w:rsidP="007F2BB6">
            <w:pPr>
              <w:rPr>
                <w:rFonts w:ascii="Times New Roman" w:hAnsi="Times New Roman" w:cs="Times New Roman"/>
              </w:rPr>
            </w:pPr>
          </w:p>
        </w:tc>
        <w:tc>
          <w:tcPr>
            <w:tcW w:w="1440" w:type="dxa"/>
          </w:tcPr>
          <w:p w14:paraId="6DFEBA45" w14:textId="77777777" w:rsidR="000530F3" w:rsidRPr="00AD6FED" w:rsidRDefault="000530F3" w:rsidP="007F2BB6">
            <w:pPr>
              <w:rPr>
                <w:rFonts w:ascii="Times New Roman" w:hAnsi="Times New Roman" w:cs="Times New Roman"/>
              </w:rPr>
            </w:pPr>
          </w:p>
        </w:tc>
      </w:tr>
      <w:tr w:rsidR="000530F3" w:rsidRPr="00AD6FED" w14:paraId="1B915333" w14:textId="603CE4C5" w:rsidTr="00FF02F3">
        <w:tc>
          <w:tcPr>
            <w:tcW w:w="1908" w:type="dxa"/>
          </w:tcPr>
          <w:p w14:paraId="263A44FE" w14:textId="31319C3A" w:rsidR="000530F3" w:rsidRPr="00AD6FED" w:rsidRDefault="000530F3" w:rsidP="007F2BB6">
            <w:pPr>
              <w:rPr>
                <w:rFonts w:ascii="Times New Roman" w:hAnsi="Times New Roman" w:cs="Times New Roman"/>
              </w:rPr>
            </w:pPr>
            <w:r w:rsidRPr="00AD6FED">
              <w:rPr>
                <w:rFonts w:ascii="Times New Roman" w:hAnsi="Times New Roman" w:cs="Times New Roman"/>
              </w:rPr>
              <w:lastRenderedPageBreak/>
              <w:t>Environmental</w:t>
            </w:r>
          </w:p>
        </w:tc>
        <w:tc>
          <w:tcPr>
            <w:tcW w:w="2340" w:type="dxa"/>
          </w:tcPr>
          <w:p w14:paraId="247583E4" w14:textId="57432899" w:rsidR="000530F3" w:rsidRPr="00AD6FED" w:rsidRDefault="000530F3" w:rsidP="007F2BB6">
            <w:pPr>
              <w:rPr>
                <w:rFonts w:ascii="Times New Roman" w:hAnsi="Times New Roman" w:cs="Times New Roman"/>
              </w:rPr>
            </w:pPr>
            <w:r w:rsidRPr="00AD6FED">
              <w:rPr>
                <w:rFonts w:ascii="Times New Roman" w:hAnsi="Times New Roman" w:cs="Times New Roman"/>
              </w:rPr>
              <w:t>Environment and Behavior</w:t>
            </w:r>
          </w:p>
        </w:tc>
        <w:tc>
          <w:tcPr>
            <w:tcW w:w="1195" w:type="dxa"/>
          </w:tcPr>
          <w:p w14:paraId="4B517D78" w14:textId="46795304" w:rsidR="000530F3" w:rsidRPr="00AD6FED" w:rsidRDefault="000530F3" w:rsidP="007F2BB6">
            <w:pPr>
              <w:rPr>
                <w:rFonts w:ascii="Times New Roman" w:hAnsi="Times New Roman" w:cs="Times New Roman"/>
              </w:rPr>
            </w:pPr>
            <w:r w:rsidRPr="00AD6FED">
              <w:rPr>
                <w:rFonts w:ascii="Times New Roman" w:hAnsi="Times New Roman" w:cs="Times New Roman"/>
              </w:rPr>
              <w:t>Sage</w:t>
            </w:r>
          </w:p>
        </w:tc>
        <w:tc>
          <w:tcPr>
            <w:tcW w:w="965" w:type="dxa"/>
          </w:tcPr>
          <w:p w14:paraId="104754EA" w14:textId="3772ADB3" w:rsidR="000530F3" w:rsidRPr="00AD6FED" w:rsidRDefault="000530F3" w:rsidP="007F2BB6">
            <w:pPr>
              <w:rPr>
                <w:rFonts w:ascii="Times New Roman" w:hAnsi="Times New Roman" w:cs="Times New Roman"/>
              </w:rPr>
            </w:pPr>
            <w:r w:rsidRPr="00AD6FED">
              <w:rPr>
                <w:rFonts w:ascii="Times New Roman" w:hAnsi="Times New Roman" w:cs="Times New Roman"/>
              </w:rPr>
              <w:t>1.27</w:t>
            </w:r>
          </w:p>
        </w:tc>
        <w:tc>
          <w:tcPr>
            <w:tcW w:w="900" w:type="dxa"/>
          </w:tcPr>
          <w:p w14:paraId="7A0A770F" w14:textId="5D6337DE" w:rsidR="000530F3" w:rsidRPr="00AD6FED" w:rsidRDefault="00033D97" w:rsidP="007F2BB6">
            <w:pPr>
              <w:rPr>
                <w:rFonts w:ascii="Times New Roman" w:hAnsi="Times New Roman" w:cs="Times New Roman"/>
              </w:rPr>
            </w:pPr>
            <w:r>
              <w:rPr>
                <w:rFonts w:ascii="Times New Roman" w:hAnsi="Times New Roman" w:cs="Times New Roman"/>
              </w:rPr>
              <w:t>3.38</w:t>
            </w:r>
          </w:p>
        </w:tc>
        <w:tc>
          <w:tcPr>
            <w:tcW w:w="1260" w:type="dxa"/>
          </w:tcPr>
          <w:p w14:paraId="6F7D1B79" w14:textId="77777777" w:rsidR="000530F3" w:rsidRPr="00AD6FED" w:rsidRDefault="000530F3" w:rsidP="007F2BB6">
            <w:pPr>
              <w:rPr>
                <w:rFonts w:ascii="Times New Roman" w:hAnsi="Times New Roman" w:cs="Times New Roman"/>
              </w:rPr>
            </w:pPr>
          </w:p>
        </w:tc>
        <w:tc>
          <w:tcPr>
            <w:tcW w:w="1440" w:type="dxa"/>
          </w:tcPr>
          <w:p w14:paraId="1B215593" w14:textId="77777777" w:rsidR="000530F3" w:rsidRPr="00AD6FED" w:rsidRDefault="000530F3" w:rsidP="007F2BB6">
            <w:pPr>
              <w:rPr>
                <w:rFonts w:ascii="Times New Roman" w:hAnsi="Times New Roman" w:cs="Times New Roman"/>
              </w:rPr>
            </w:pPr>
          </w:p>
        </w:tc>
      </w:tr>
      <w:tr w:rsidR="000530F3" w:rsidRPr="00AD6FED" w14:paraId="488A8442" w14:textId="68DCB37A" w:rsidTr="00FF02F3">
        <w:tc>
          <w:tcPr>
            <w:tcW w:w="1908" w:type="dxa"/>
          </w:tcPr>
          <w:p w14:paraId="2C2827AE" w14:textId="33627E2B" w:rsidR="000530F3" w:rsidRPr="00AD6FED" w:rsidRDefault="000530F3" w:rsidP="007F2BB6">
            <w:pPr>
              <w:rPr>
                <w:rFonts w:ascii="Times New Roman" w:hAnsi="Times New Roman" w:cs="Times New Roman"/>
              </w:rPr>
            </w:pPr>
            <w:r w:rsidRPr="00AD6FED">
              <w:rPr>
                <w:rFonts w:ascii="Times New Roman" w:hAnsi="Times New Roman" w:cs="Times New Roman"/>
              </w:rPr>
              <w:t>Forensics</w:t>
            </w:r>
          </w:p>
        </w:tc>
        <w:tc>
          <w:tcPr>
            <w:tcW w:w="2340" w:type="dxa"/>
          </w:tcPr>
          <w:p w14:paraId="1B86F7AF" w14:textId="085BDD76" w:rsidR="000530F3" w:rsidRPr="00AD6FED" w:rsidRDefault="000530F3" w:rsidP="007F2BB6">
            <w:pPr>
              <w:rPr>
                <w:rFonts w:ascii="Times New Roman" w:hAnsi="Times New Roman" w:cs="Times New Roman"/>
              </w:rPr>
            </w:pPr>
            <w:r w:rsidRPr="00AD6FED">
              <w:rPr>
                <w:rFonts w:ascii="Times New Roman" w:hAnsi="Times New Roman" w:cs="Times New Roman"/>
              </w:rPr>
              <w:t>Psychology, Public Policy, and Law</w:t>
            </w:r>
          </w:p>
        </w:tc>
        <w:tc>
          <w:tcPr>
            <w:tcW w:w="1195" w:type="dxa"/>
          </w:tcPr>
          <w:p w14:paraId="23D8B444" w14:textId="474BAECA" w:rsidR="000530F3" w:rsidRPr="00AD6FED" w:rsidRDefault="000530F3" w:rsidP="007F2BB6">
            <w:pPr>
              <w:rPr>
                <w:rFonts w:ascii="Times New Roman" w:hAnsi="Times New Roman" w:cs="Times New Roman"/>
              </w:rPr>
            </w:pPr>
            <w:r w:rsidRPr="00AD6FED">
              <w:rPr>
                <w:rFonts w:ascii="Times New Roman" w:hAnsi="Times New Roman" w:cs="Times New Roman"/>
              </w:rPr>
              <w:t>APA</w:t>
            </w:r>
          </w:p>
        </w:tc>
        <w:tc>
          <w:tcPr>
            <w:tcW w:w="965" w:type="dxa"/>
          </w:tcPr>
          <w:p w14:paraId="4B885750" w14:textId="3D7D5AB1" w:rsidR="000530F3" w:rsidRPr="00AD6FED" w:rsidRDefault="000530F3" w:rsidP="007F2BB6">
            <w:pPr>
              <w:rPr>
                <w:rFonts w:ascii="Times New Roman" w:hAnsi="Times New Roman" w:cs="Times New Roman"/>
              </w:rPr>
            </w:pPr>
            <w:r w:rsidRPr="00AD6FED">
              <w:rPr>
                <w:rFonts w:ascii="Times New Roman" w:hAnsi="Times New Roman" w:cs="Times New Roman"/>
              </w:rPr>
              <w:t>1.93</w:t>
            </w:r>
          </w:p>
        </w:tc>
        <w:tc>
          <w:tcPr>
            <w:tcW w:w="900" w:type="dxa"/>
          </w:tcPr>
          <w:p w14:paraId="04537614" w14:textId="372FEDC3" w:rsidR="000530F3" w:rsidRPr="00AD6FED" w:rsidRDefault="00033D97" w:rsidP="007F2BB6">
            <w:pPr>
              <w:rPr>
                <w:rFonts w:ascii="Times New Roman" w:hAnsi="Times New Roman" w:cs="Times New Roman"/>
              </w:rPr>
            </w:pPr>
            <w:r>
              <w:rPr>
                <w:rFonts w:ascii="Times New Roman" w:hAnsi="Times New Roman" w:cs="Times New Roman"/>
              </w:rPr>
              <w:t>1.92 (5 year 2.24)</w:t>
            </w:r>
          </w:p>
        </w:tc>
        <w:tc>
          <w:tcPr>
            <w:tcW w:w="1260" w:type="dxa"/>
          </w:tcPr>
          <w:p w14:paraId="1DFC7610" w14:textId="77777777" w:rsidR="000530F3" w:rsidRPr="00AD6FED" w:rsidRDefault="000530F3" w:rsidP="007F2BB6">
            <w:pPr>
              <w:rPr>
                <w:rFonts w:ascii="Times New Roman" w:hAnsi="Times New Roman" w:cs="Times New Roman"/>
              </w:rPr>
            </w:pPr>
          </w:p>
        </w:tc>
        <w:tc>
          <w:tcPr>
            <w:tcW w:w="1440" w:type="dxa"/>
          </w:tcPr>
          <w:p w14:paraId="75DE4FAB" w14:textId="77777777" w:rsidR="000530F3" w:rsidRPr="00AD6FED" w:rsidRDefault="000530F3" w:rsidP="007F2BB6">
            <w:pPr>
              <w:rPr>
                <w:rFonts w:ascii="Times New Roman" w:hAnsi="Times New Roman" w:cs="Times New Roman"/>
              </w:rPr>
            </w:pPr>
          </w:p>
        </w:tc>
      </w:tr>
      <w:tr w:rsidR="000530F3" w:rsidRPr="00AD6FED" w14:paraId="1DCB1837" w14:textId="6CA35917" w:rsidTr="00FF02F3">
        <w:tc>
          <w:tcPr>
            <w:tcW w:w="1908" w:type="dxa"/>
          </w:tcPr>
          <w:p w14:paraId="5FE0CAF1" w14:textId="648F1428" w:rsidR="000530F3" w:rsidRPr="00AD6FED" w:rsidRDefault="000530F3" w:rsidP="007F2BB6">
            <w:pPr>
              <w:rPr>
                <w:rFonts w:ascii="Times New Roman" w:hAnsi="Times New Roman" w:cs="Times New Roman"/>
              </w:rPr>
            </w:pPr>
            <w:r w:rsidRPr="00AD6FED">
              <w:rPr>
                <w:rFonts w:ascii="Times New Roman" w:hAnsi="Times New Roman" w:cs="Times New Roman"/>
              </w:rPr>
              <w:t>Forensics</w:t>
            </w:r>
          </w:p>
        </w:tc>
        <w:tc>
          <w:tcPr>
            <w:tcW w:w="2340" w:type="dxa"/>
          </w:tcPr>
          <w:p w14:paraId="4DD67616" w14:textId="600528E2" w:rsidR="000530F3" w:rsidRPr="00AD6FED" w:rsidRDefault="000530F3" w:rsidP="007F2BB6">
            <w:pPr>
              <w:rPr>
                <w:rFonts w:ascii="Times New Roman" w:hAnsi="Times New Roman" w:cs="Times New Roman"/>
              </w:rPr>
            </w:pPr>
            <w:r w:rsidRPr="00AD6FED">
              <w:rPr>
                <w:rFonts w:ascii="Times New Roman" w:hAnsi="Times New Roman" w:cs="Times New Roman"/>
              </w:rPr>
              <w:t>Law and Human Behavior</w:t>
            </w:r>
          </w:p>
        </w:tc>
        <w:tc>
          <w:tcPr>
            <w:tcW w:w="1195" w:type="dxa"/>
          </w:tcPr>
          <w:p w14:paraId="377D1178" w14:textId="637771D1" w:rsidR="000530F3" w:rsidRPr="00AD6FED" w:rsidRDefault="000530F3" w:rsidP="007F2BB6">
            <w:pPr>
              <w:rPr>
                <w:rFonts w:ascii="Times New Roman" w:hAnsi="Times New Roman" w:cs="Times New Roman"/>
              </w:rPr>
            </w:pPr>
            <w:r w:rsidRPr="00AD6FED">
              <w:rPr>
                <w:rFonts w:ascii="Times New Roman" w:hAnsi="Times New Roman" w:cs="Times New Roman"/>
              </w:rPr>
              <w:t>Spring</w:t>
            </w:r>
            <w:r w:rsidR="002519AE">
              <w:rPr>
                <w:rFonts w:ascii="Times New Roman" w:hAnsi="Times New Roman" w:cs="Times New Roman"/>
              </w:rPr>
              <w:t xml:space="preserve"> (APA?)</w:t>
            </w:r>
          </w:p>
        </w:tc>
        <w:tc>
          <w:tcPr>
            <w:tcW w:w="965" w:type="dxa"/>
          </w:tcPr>
          <w:p w14:paraId="5413FC83" w14:textId="5D8AC135" w:rsidR="000530F3" w:rsidRPr="00AD6FED" w:rsidRDefault="000530F3" w:rsidP="007F2BB6">
            <w:pPr>
              <w:rPr>
                <w:rFonts w:ascii="Times New Roman" w:hAnsi="Times New Roman" w:cs="Times New Roman"/>
              </w:rPr>
            </w:pPr>
            <w:r w:rsidRPr="00AD6FED">
              <w:rPr>
                <w:rFonts w:ascii="Times New Roman" w:hAnsi="Times New Roman" w:cs="Times New Roman"/>
              </w:rPr>
              <w:t>2.16</w:t>
            </w:r>
          </w:p>
        </w:tc>
        <w:tc>
          <w:tcPr>
            <w:tcW w:w="900" w:type="dxa"/>
          </w:tcPr>
          <w:p w14:paraId="4F5F382E" w14:textId="4FD5947C" w:rsidR="000530F3" w:rsidRPr="00AD6FED" w:rsidRDefault="002519AE" w:rsidP="007F2BB6">
            <w:pPr>
              <w:rPr>
                <w:rFonts w:ascii="Times New Roman" w:hAnsi="Times New Roman" w:cs="Times New Roman"/>
              </w:rPr>
            </w:pPr>
            <w:r>
              <w:rPr>
                <w:rFonts w:ascii="Times New Roman" w:hAnsi="Times New Roman" w:cs="Times New Roman"/>
              </w:rPr>
              <w:t>APA impact factors 2.82 (5 year 2.92)</w:t>
            </w:r>
          </w:p>
        </w:tc>
        <w:tc>
          <w:tcPr>
            <w:tcW w:w="1260" w:type="dxa"/>
          </w:tcPr>
          <w:p w14:paraId="27A32C68" w14:textId="77777777" w:rsidR="000530F3" w:rsidRPr="00AD6FED" w:rsidRDefault="000530F3" w:rsidP="007F2BB6">
            <w:pPr>
              <w:rPr>
                <w:rFonts w:ascii="Times New Roman" w:hAnsi="Times New Roman" w:cs="Times New Roman"/>
              </w:rPr>
            </w:pPr>
          </w:p>
        </w:tc>
        <w:tc>
          <w:tcPr>
            <w:tcW w:w="1440" w:type="dxa"/>
          </w:tcPr>
          <w:p w14:paraId="519DBEDE" w14:textId="77777777" w:rsidR="000530F3" w:rsidRPr="00AD6FED" w:rsidRDefault="000530F3" w:rsidP="007F2BB6">
            <w:pPr>
              <w:rPr>
                <w:rFonts w:ascii="Times New Roman" w:hAnsi="Times New Roman" w:cs="Times New Roman"/>
              </w:rPr>
            </w:pPr>
          </w:p>
        </w:tc>
      </w:tr>
      <w:tr w:rsidR="000530F3" w:rsidRPr="00AD6FED" w14:paraId="66D021E9" w14:textId="2BB019B3" w:rsidTr="00FF02F3">
        <w:tc>
          <w:tcPr>
            <w:tcW w:w="1908" w:type="dxa"/>
          </w:tcPr>
          <w:p w14:paraId="63348310" w14:textId="547CC49D" w:rsidR="000530F3" w:rsidRPr="00AD6FED" w:rsidRDefault="000530F3" w:rsidP="007F2BB6">
            <w:pPr>
              <w:rPr>
                <w:rFonts w:ascii="Times New Roman" w:hAnsi="Times New Roman" w:cs="Times New Roman"/>
              </w:rPr>
            </w:pPr>
            <w:r w:rsidRPr="00AD6FED">
              <w:rPr>
                <w:rFonts w:ascii="Times New Roman" w:hAnsi="Times New Roman" w:cs="Times New Roman"/>
              </w:rPr>
              <w:t>Industrial Organizational</w:t>
            </w:r>
          </w:p>
        </w:tc>
        <w:tc>
          <w:tcPr>
            <w:tcW w:w="2340" w:type="dxa"/>
          </w:tcPr>
          <w:p w14:paraId="7094DB85" w14:textId="4F74568C" w:rsidR="000530F3" w:rsidRPr="00AD6FED" w:rsidRDefault="000530F3" w:rsidP="007F2BB6">
            <w:pPr>
              <w:rPr>
                <w:rFonts w:ascii="Times New Roman" w:hAnsi="Times New Roman" w:cs="Times New Roman"/>
              </w:rPr>
            </w:pPr>
            <w:r w:rsidRPr="00AD6FED">
              <w:rPr>
                <w:rFonts w:ascii="Times New Roman" w:hAnsi="Times New Roman" w:cs="Times New Roman"/>
              </w:rPr>
              <w:t>Organizational Behavior and Human Decision Process</w:t>
            </w:r>
          </w:p>
        </w:tc>
        <w:tc>
          <w:tcPr>
            <w:tcW w:w="1195" w:type="dxa"/>
          </w:tcPr>
          <w:p w14:paraId="19B66DF0" w14:textId="43853751" w:rsidR="000530F3" w:rsidRPr="00AD6FED" w:rsidRDefault="000530F3" w:rsidP="007F2BB6">
            <w:pPr>
              <w:rPr>
                <w:rFonts w:ascii="Times New Roman" w:hAnsi="Times New Roman" w:cs="Times New Roman"/>
              </w:rPr>
            </w:pPr>
            <w:r w:rsidRPr="00AD6FED">
              <w:rPr>
                <w:rFonts w:ascii="Times New Roman" w:hAnsi="Times New Roman" w:cs="Times New Roman"/>
              </w:rPr>
              <w:t>Elsevier</w:t>
            </w:r>
          </w:p>
        </w:tc>
        <w:tc>
          <w:tcPr>
            <w:tcW w:w="965" w:type="dxa"/>
          </w:tcPr>
          <w:p w14:paraId="06A443F7" w14:textId="68A7E861" w:rsidR="000530F3" w:rsidRPr="00AD6FED" w:rsidRDefault="000530F3" w:rsidP="007F2BB6">
            <w:pPr>
              <w:rPr>
                <w:rFonts w:ascii="Times New Roman" w:hAnsi="Times New Roman" w:cs="Times New Roman"/>
              </w:rPr>
            </w:pPr>
            <w:r w:rsidRPr="00AD6FED">
              <w:rPr>
                <w:rFonts w:ascii="Times New Roman" w:hAnsi="Times New Roman" w:cs="Times New Roman"/>
              </w:rPr>
              <w:t>3.94</w:t>
            </w:r>
          </w:p>
        </w:tc>
        <w:tc>
          <w:tcPr>
            <w:tcW w:w="900" w:type="dxa"/>
          </w:tcPr>
          <w:p w14:paraId="48601115" w14:textId="0859CAC9" w:rsidR="000530F3" w:rsidRPr="00AD6FED" w:rsidRDefault="002519AE" w:rsidP="007F2BB6">
            <w:pPr>
              <w:rPr>
                <w:rFonts w:ascii="Times New Roman" w:hAnsi="Times New Roman" w:cs="Times New Roman"/>
              </w:rPr>
            </w:pPr>
            <w:r>
              <w:rPr>
                <w:rFonts w:ascii="Times New Roman" w:hAnsi="Times New Roman" w:cs="Times New Roman"/>
              </w:rPr>
              <w:t>2.45 (5 year 3.96)</w:t>
            </w:r>
          </w:p>
        </w:tc>
        <w:tc>
          <w:tcPr>
            <w:tcW w:w="1260" w:type="dxa"/>
          </w:tcPr>
          <w:p w14:paraId="162DD437" w14:textId="77777777" w:rsidR="000530F3" w:rsidRPr="00AD6FED" w:rsidRDefault="000530F3" w:rsidP="007F2BB6">
            <w:pPr>
              <w:rPr>
                <w:rFonts w:ascii="Times New Roman" w:hAnsi="Times New Roman" w:cs="Times New Roman"/>
              </w:rPr>
            </w:pPr>
          </w:p>
        </w:tc>
        <w:tc>
          <w:tcPr>
            <w:tcW w:w="1440" w:type="dxa"/>
          </w:tcPr>
          <w:p w14:paraId="1DD6B3B5" w14:textId="77777777" w:rsidR="000530F3" w:rsidRPr="00AD6FED" w:rsidRDefault="000530F3" w:rsidP="007F2BB6">
            <w:pPr>
              <w:rPr>
                <w:rFonts w:ascii="Times New Roman" w:hAnsi="Times New Roman" w:cs="Times New Roman"/>
              </w:rPr>
            </w:pPr>
          </w:p>
        </w:tc>
      </w:tr>
      <w:tr w:rsidR="000530F3" w:rsidRPr="00AD6FED" w14:paraId="213D2F07" w14:textId="50B8EBC3" w:rsidTr="00FF02F3">
        <w:tc>
          <w:tcPr>
            <w:tcW w:w="1908" w:type="dxa"/>
          </w:tcPr>
          <w:p w14:paraId="70C18DAA" w14:textId="4341D425" w:rsidR="000530F3" w:rsidRPr="00AD6FED" w:rsidRDefault="000530F3" w:rsidP="007F2BB6">
            <w:pPr>
              <w:rPr>
                <w:rFonts w:ascii="Times New Roman" w:hAnsi="Times New Roman" w:cs="Times New Roman"/>
              </w:rPr>
            </w:pPr>
            <w:r w:rsidRPr="00AD6FED">
              <w:rPr>
                <w:rFonts w:ascii="Times New Roman" w:hAnsi="Times New Roman" w:cs="Times New Roman"/>
              </w:rPr>
              <w:t>Industrial Organizational</w:t>
            </w:r>
          </w:p>
        </w:tc>
        <w:tc>
          <w:tcPr>
            <w:tcW w:w="2340" w:type="dxa"/>
          </w:tcPr>
          <w:p w14:paraId="4C64B103" w14:textId="0C8AB5CC" w:rsidR="000530F3" w:rsidRPr="00AD6FED" w:rsidRDefault="000530F3" w:rsidP="007F2BB6">
            <w:pPr>
              <w:rPr>
                <w:rFonts w:ascii="Times New Roman" w:hAnsi="Times New Roman" w:cs="Times New Roman"/>
              </w:rPr>
            </w:pPr>
            <w:r w:rsidRPr="00AD6FED">
              <w:rPr>
                <w:rFonts w:ascii="Times New Roman" w:hAnsi="Times New Roman" w:cs="Times New Roman"/>
              </w:rPr>
              <w:t>Personnel Psychology</w:t>
            </w:r>
          </w:p>
        </w:tc>
        <w:tc>
          <w:tcPr>
            <w:tcW w:w="1195" w:type="dxa"/>
          </w:tcPr>
          <w:p w14:paraId="4DE79C7A" w14:textId="406CFD72" w:rsidR="000530F3" w:rsidRPr="00AD6FED" w:rsidRDefault="000530F3" w:rsidP="007F2BB6">
            <w:pPr>
              <w:rPr>
                <w:rFonts w:ascii="Times New Roman" w:hAnsi="Times New Roman" w:cs="Times New Roman"/>
              </w:rPr>
            </w:pPr>
            <w:r w:rsidRPr="00AD6FED">
              <w:rPr>
                <w:rFonts w:ascii="Times New Roman" w:hAnsi="Times New Roman" w:cs="Times New Roman"/>
              </w:rPr>
              <w:t>Wiley</w:t>
            </w:r>
          </w:p>
        </w:tc>
        <w:tc>
          <w:tcPr>
            <w:tcW w:w="965" w:type="dxa"/>
          </w:tcPr>
          <w:p w14:paraId="496ACCBC" w14:textId="3043C9F1" w:rsidR="000530F3" w:rsidRPr="00AD6FED" w:rsidRDefault="000530F3" w:rsidP="007F2BB6">
            <w:pPr>
              <w:rPr>
                <w:rFonts w:ascii="Times New Roman" w:hAnsi="Times New Roman" w:cs="Times New Roman"/>
              </w:rPr>
            </w:pPr>
            <w:r w:rsidRPr="00AD6FED">
              <w:rPr>
                <w:rFonts w:ascii="Times New Roman" w:hAnsi="Times New Roman" w:cs="Times New Roman"/>
              </w:rPr>
              <w:t>2.93</w:t>
            </w:r>
          </w:p>
        </w:tc>
        <w:tc>
          <w:tcPr>
            <w:tcW w:w="900" w:type="dxa"/>
          </w:tcPr>
          <w:p w14:paraId="3C3EE63C" w14:textId="4949B7D5" w:rsidR="000530F3" w:rsidRPr="00AD6FED" w:rsidRDefault="001904DD" w:rsidP="007F2BB6">
            <w:pPr>
              <w:rPr>
                <w:rFonts w:ascii="Times New Roman" w:hAnsi="Times New Roman" w:cs="Times New Roman"/>
              </w:rPr>
            </w:pPr>
            <w:r>
              <w:rPr>
                <w:rFonts w:ascii="Times New Roman" w:hAnsi="Times New Roman" w:cs="Times New Roman"/>
              </w:rPr>
              <w:t>4.36</w:t>
            </w:r>
          </w:p>
        </w:tc>
        <w:tc>
          <w:tcPr>
            <w:tcW w:w="1260" w:type="dxa"/>
          </w:tcPr>
          <w:p w14:paraId="798954F7" w14:textId="77777777" w:rsidR="000530F3" w:rsidRPr="00AD6FED" w:rsidRDefault="000530F3" w:rsidP="007F2BB6">
            <w:pPr>
              <w:rPr>
                <w:rFonts w:ascii="Times New Roman" w:hAnsi="Times New Roman" w:cs="Times New Roman"/>
              </w:rPr>
            </w:pPr>
          </w:p>
        </w:tc>
        <w:tc>
          <w:tcPr>
            <w:tcW w:w="1440" w:type="dxa"/>
          </w:tcPr>
          <w:p w14:paraId="61397CD7" w14:textId="77777777" w:rsidR="000530F3" w:rsidRPr="00AD6FED" w:rsidRDefault="000530F3" w:rsidP="007F2BB6">
            <w:pPr>
              <w:rPr>
                <w:rFonts w:ascii="Times New Roman" w:hAnsi="Times New Roman" w:cs="Times New Roman"/>
              </w:rPr>
            </w:pPr>
          </w:p>
        </w:tc>
      </w:tr>
      <w:tr w:rsidR="000530F3" w:rsidRPr="00AD6FED" w14:paraId="3B32F59C" w14:textId="75773E9C" w:rsidTr="00FF02F3">
        <w:tc>
          <w:tcPr>
            <w:tcW w:w="1908" w:type="dxa"/>
          </w:tcPr>
          <w:p w14:paraId="57DCFA0D" w14:textId="2D054853" w:rsidR="000530F3" w:rsidRPr="00AD6FED" w:rsidRDefault="000530F3" w:rsidP="007F2BB6">
            <w:pPr>
              <w:rPr>
                <w:rFonts w:ascii="Times New Roman" w:hAnsi="Times New Roman" w:cs="Times New Roman"/>
              </w:rPr>
            </w:pPr>
            <w:r w:rsidRPr="00AD6FED">
              <w:rPr>
                <w:rFonts w:ascii="Times New Roman" w:hAnsi="Times New Roman" w:cs="Times New Roman"/>
              </w:rPr>
              <w:t>Neurological/Physiological</w:t>
            </w:r>
          </w:p>
        </w:tc>
        <w:tc>
          <w:tcPr>
            <w:tcW w:w="2340" w:type="dxa"/>
          </w:tcPr>
          <w:p w14:paraId="53719917" w14:textId="3EB46C26" w:rsidR="000530F3" w:rsidRPr="00AD6FED" w:rsidRDefault="000530F3" w:rsidP="007F2BB6">
            <w:pPr>
              <w:rPr>
                <w:rFonts w:ascii="Times New Roman" w:hAnsi="Times New Roman" w:cs="Times New Roman"/>
              </w:rPr>
            </w:pPr>
            <w:r w:rsidRPr="00AD6FED">
              <w:rPr>
                <w:rFonts w:ascii="Times New Roman" w:hAnsi="Times New Roman" w:cs="Times New Roman"/>
              </w:rPr>
              <w:t>Neuropsychology</w:t>
            </w:r>
          </w:p>
        </w:tc>
        <w:tc>
          <w:tcPr>
            <w:tcW w:w="1195" w:type="dxa"/>
          </w:tcPr>
          <w:p w14:paraId="480AF56D" w14:textId="2AA5B909" w:rsidR="000530F3" w:rsidRPr="00AD6FED" w:rsidRDefault="000530F3" w:rsidP="007F2BB6">
            <w:pPr>
              <w:rPr>
                <w:rFonts w:ascii="Times New Roman" w:hAnsi="Times New Roman" w:cs="Times New Roman"/>
              </w:rPr>
            </w:pPr>
            <w:r w:rsidRPr="00AD6FED">
              <w:rPr>
                <w:rFonts w:ascii="Times New Roman" w:hAnsi="Times New Roman" w:cs="Times New Roman"/>
              </w:rPr>
              <w:t>APA</w:t>
            </w:r>
          </w:p>
        </w:tc>
        <w:tc>
          <w:tcPr>
            <w:tcW w:w="965" w:type="dxa"/>
          </w:tcPr>
          <w:p w14:paraId="677629EA" w14:textId="32B84FD5" w:rsidR="000530F3" w:rsidRPr="00AD6FED" w:rsidRDefault="000530F3" w:rsidP="007F2BB6">
            <w:pPr>
              <w:rPr>
                <w:rFonts w:ascii="Times New Roman" w:hAnsi="Times New Roman" w:cs="Times New Roman"/>
              </w:rPr>
            </w:pPr>
            <w:r w:rsidRPr="00AD6FED">
              <w:rPr>
                <w:rFonts w:ascii="Times New Roman" w:hAnsi="Times New Roman" w:cs="Times New Roman"/>
              </w:rPr>
              <w:t>3.82</w:t>
            </w:r>
          </w:p>
        </w:tc>
        <w:tc>
          <w:tcPr>
            <w:tcW w:w="900" w:type="dxa"/>
          </w:tcPr>
          <w:p w14:paraId="0779AC87" w14:textId="18AD10B2" w:rsidR="000530F3" w:rsidRPr="00AD6FED" w:rsidRDefault="001904DD" w:rsidP="007F2BB6">
            <w:pPr>
              <w:rPr>
                <w:rFonts w:ascii="Times New Roman" w:hAnsi="Times New Roman" w:cs="Times New Roman"/>
              </w:rPr>
            </w:pPr>
            <w:r>
              <w:rPr>
                <w:rFonts w:ascii="Times New Roman" w:hAnsi="Times New Roman" w:cs="Times New Roman"/>
              </w:rPr>
              <w:t>3.29 (5 year 3.73)</w:t>
            </w:r>
          </w:p>
        </w:tc>
        <w:tc>
          <w:tcPr>
            <w:tcW w:w="1260" w:type="dxa"/>
          </w:tcPr>
          <w:p w14:paraId="63B3386F" w14:textId="77777777" w:rsidR="000530F3" w:rsidRPr="00AD6FED" w:rsidRDefault="000530F3" w:rsidP="007F2BB6">
            <w:pPr>
              <w:rPr>
                <w:rFonts w:ascii="Times New Roman" w:hAnsi="Times New Roman" w:cs="Times New Roman"/>
              </w:rPr>
            </w:pPr>
          </w:p>
        </w:tc>
        <w:tc>
          <w:tcPr>
            <w:tcW w:w="1440" w:type="dxa"/>
          </w:tcPr>
          <w:p w14:paraId="7AA9E632" w14:textId="77777777" w:rsidR="000530F3" w:rsidRPr="00AD6FED" w:rsidRDefault="000530F3" w:rsidP="007F2BB6">
            <w:pPr>
              <w:rPr>
                <w:rFonts w:ascii="Times New Roman" w:hAnsi="Times New Roman" w:cs="Times New Roman"/>
              </w:rPr>
            </w:pPr>
          </w:p>
        </w:tc>
      </w:tr>
      <w:tr w:rsidR="000530F3" w:rsidRPr="00AD6FED" w14:paraId="46456A35" w14:textId="62F1125C" w:rsidTr="00FF02F3">
        <w:tc>
          <w:tcPr>
            <w:tcW w:w="1908" w:type="dxa"/>
          </w:tcPr>
          <w:p w14:paraId="7C24393D" w14:textId="376262F5" w:rsidR="000530F3" w:rsidRPr="00AD6FED" w:rsidRDefault="000530F3" w:rsidP="007F2BB6">
            <w:pPr>
              <w:rPr>
                <w:rFonts w:ascii="Times New Roman" w:hAnsi="Times New Roman" w:cs="Times New Roman"/>
              </w:rPr>
            </w:pPr>
            <w:r w:rsidRPr="00AD6FED">
              <w:rPr>
                <w:rFonts w:ascii="Times New Roman" w:hAnsi="Times New Roman" w:cs="Times New Roman"/>
              </w:rPr>
              <w:t>Neurological/Physiological</w:t>
            </w:r>
          </w:p>
        </w:tc>
        <w:tc>
          <w:tcPr>
            <w:tcW w:w="2340" w:type="dxa"/>
          </w:tcPr>
          <w:p w14:paraId="14B4C0F0" w14:textId="547B2021" w:rsidR="000530F3" w:rsidRPr="00AD6FED" w:rsidRDefault="000530F3" w:rsidP="007F2BB6">
            <w:pPr>
              <w:rPr>
                <w:rFonts w:ascii="Times New Roman" w:hAnsi="Times New Roman" w:cs="Times New Roman"/>
              </w:rPr>
            </w:pPr>
            <w:r w:rsidRPr="00AD6FED">
              <w:rPr>
                <w:rFonts w:ascii="Times New Roman" w:hAnsi="Times New Roman" w:cs="Times New Roman"/>
              </w:rPr>
              <w:t>Cognitive, Affective, and Behavioral Neuroscience</w:t>
            </w:r>
          </w:p>
        </w:tc>
        <w:tc>
          <w:tcPr>
            <w:tcW w:w="1195" w:type="dxa"/>
          </w:tcPr>
          <w:p w14:paraId="755A80B0" w14:textId="128C64A3" w:rsidR="000530F3" w:rsidRPr="00AD6FED" w:rsidRDefault="000530F3" w:rsidP="007F2BB6">
            <w:pPr>
              <w:rPr>
                <w:rFonts w:ascii="Times New Roman" w:hAnsi="Times New Roman" w:cs="Times New Roman"/>
              </w:rPr>
            </w:pPr>
            <w:r w:rsidRPr="00AD6FED">
              <w:rPr>
                <w:rFonts w:ascii="Times New Roman" w:hAnsi="Times New Roman" w:cs="Times New Roman"/>
              </w:rPr>
              <w:t>Springer</w:t>
            </w:r>
          </w:p>
        </w:tc>
        <w:tc>
          <w:tcPr>
            <w:tcW w:w="965" w:type="dxa"/>
          </w:tcPr>
          <w:p w14:paraId="2C07E769" w14:textId="2EFD821B" w:rsidR="000530F3" w:rsidRPr="00AD6FED" w:rsidRDefault="000530F3" w:rsidP="007F2BB6">
            <w:pPr>
              <w:rPr>
                <w:rFonts w:ascii="Times New Roman" w:hAnsi="Times New Roman" w:cs="Times New Roman"/>
              </w:rPr>
            </w:pPr>
            <w:r w:rsidRPr="00AD6FED">
              <w:rPr>
                <w:rFonts w:ascii="Times New Roman" w:hAnsi="Times New Roman" w:cs="Times New Roman"/>
              </w:rPr>
              <w:t>3.57</w:t>
            </w:r>
          </w:p>
        </w:tc>
        <w:tc>
          <w:tcPr>
            <w:tcW w:w="900" w:type="dxa"/>
          </w:tcPr>
          <w:p w14:paraId="610EB50E" w14:textId="35176556" w:rsidR="001904DD" w:rsidRDefault="001904DD" w:rsidP="007F2BB6">
            <w:pPr>
              <w:rPr>
                <w:rFonts w:ascii="Times New Roman" w:hAnsi="Times New Roman" w:cs="Times New Roman"/>
              </w:rPr>
            </w:pPr>
            <w:r>
              <w:rPr>
                <w:rFonts w:ascii="Times New Roman" w:hAnsi="Times New Roman" w:cs="Times New Roman"/>
              </w:rPr>
              <w:t>3.26 (5 year 3.5)</w:t>
            </w:r>
          </w:p>
          <w:p w14:paraId="65E9FFE5" w14:textId="77777777" w:rsidR="000530F3" w:rsidRPr="001904DD" w:rsidRDefault="000530F3" w:rsidP="001904DD">
            <w:pPr>
              <w:rPr>
                <w:rFonts w:ascii="Times New Roman" w:hAnsi="Times New Roman" w:cs="Times New Roman"/>
              </w:rPr>
            </w:pPr>
          </w:p>
        </w:tc>
        <w:tc>
          <w:tcPr>
            <w:tcW w:w="1260" w:type="dxa"/>
          </w:tcPr>
          <w:p w14:paraId="365CB421" w14:textId="77777777" w:rsidR="000530F3" w:rsidRPr="00AD6FED" w:rsidRDefault="000530F3" w:rsidP="007F2BB6">
            <w:pPr>
              <w:rPr>
                <w:rFonts w:ascii="Times New Roman" w:hAnsi="Times New Roman" w:cs="Times New Roman"/>
              </w:rPr>
            </w:pPr>
          </w:p>
        </w:tc>
        <w:tc>
          <w:tcPr>
            <w:tcW w:w="1440" w:type="dxa"/>
          </w:tcPr>
          <w:p w14:paraId="555A398C" w14:textId="77777777" w:rsidR="000530F3" w:rsidRPr="00AD6FED" w:rsidRDefault="000530F3" w:rsidP="007F2BB6">
            <w:pPr>
              <w:rPr>
                <w:rFonts w:ascii="Times New Roman" w:hAnsi="Times New Roman" w:cs="Times New Roman"/>
              </w:rPr>
            </w:pPr>
          </w:p>
        </w:tc>
      </w:tr>
      <w:tr w:rsidR="000530F3" w:rsidRPr="00AD6FED" w14:paraId="699AA31B" w14:textId="015E9FCE" w:rsidTr="00FF02F3">
        <w:tc>
          <w:tcPr>
            <w:tcW w:w="1908" w:type="dxa"/>
          </w:tcPr>
          <w:p w14:paraId="6084A0FD" w14:textId="335337AB" w:rsidR="000530F3" w:rsidRPr="00AD6FED" w:rsidRDefault="000530F3" w:rsidP="007F2BB6">
            <w:pPr>
              <w:rPr>
                <w:rFonts w:ascii="Times New Roman" w:hAnsi="Times New Roman" w:cs="Times New Roman"/>
              </w:rPr>
            </w:pPr>
            <w:r w:rsidRPr="00AD6FED">
              <w:rPr>
                <w:rFonts w:ascii="Times New Roman" w:hAnsi="Times New Roman" w:cs="Times New Roman"/>
              </w:rPr>
              <w:t xml:space="preserve">Social </w:t>
            </w:r>
          </w:p>
        </w:tc>
        <w:tc>
          <w:tcPr>
            <w:tcW w:w="2340" w:type="dxa"/>
            <w:vAlign w:val="bottom"/>
          </w:tcPr>
          <w:p w14:paraId="5B210311" w14:textId="468647DF" w:rsidR="000530F3" w:rsidRPr="00AD6FED" w:rsidRDefault="000530F3" w:rsidP="007F2BB6">
            <w:pPr>
              <w:rPr>
                <w:rFonts w:ascii="Times New Roman" w:hAnsi="Times New Roman" w:cs="Times New Roman"/>
              </w:rPr>
            </w:pPr>
            <w:r w:rsidRPr="00AD6FED">
              <w:rPr>
                <w:rFonts w:ascii="Times New Roman" w:eastAsia="Times New Roman" w:hAnsi="Times New Roman" w:cs="Times New Roman"/>
                <w:color w:val="000000"/>
              </w:rPr>
              <w:t>Journal of Personality and Social Psychology</w:t>
            </w:r>
          </w:p>
        </w:tc>
        <w:tc>
          <w:tcPr>
            <w:tcW w:w="1195" w:type="dxa"/>
          </w:tcPr>
          <w:p w14:paraId="1C7F985E" w14:textId="2E0F0102" w:rsidR="000530F3" w:rsidRPr="00AD6FED" w:rsidRDefault="000530F3" w:rsidP="007F2BB6">
            <w:pPr>
              <w:rPr>
                <w:rFonts w:ascii="Times New Roman" w:hAnsi="Times New Roman" w:cs="Times New Roman"/>
              </w:rPr>
            </w:pPr>
            <w:r w:rsidRPr="00AD6FED">
              <w:rPr>
                <w:rFonts w:ascii="Times New Roman" w:hAnsi="Times New Roman" w:cs="Times New Roman"/>
              </w:rPr>
              <w:t>APA</w:t>
            </w:r>
          </w:p>
        </w:tc>
        <w:tc>
          <w:tcPr>
            <w:tcW w:w="965" w:type="dxa"/>
          </w:tcPr>
          <w:p w14:paraId="660504EB" w14:textId="03ECA659" w:rsidR="000530F3" w:rsidRPr="00AD6FED" w:rsidRDefault="000530F3" w:rsidP="007F2BB6">
            <w:pPr>
              <w:rPr>
                <w:rFonts w:ascii="Times New Roman" w:hAnsi="Times New Roman" w:cs="Times New Roman"/>
              </w:rPr>
            </w:pPr>
            <w:r w:rsidRPr="00AD6FED">
              <w:rPr>
                <w:rFonts w:ascii="Times New Roman" w:hAnsi="Times New Roman" w:cs="Times New Roman"/>
              </w:rPr>
              <w:t>5.08</w:t>
            </w:r>
          </w:p>
        </w:tc>
        <w:tc>
          <w:tcPr>
            <w:tcW w:w="900" w:type="dxa"/>
          </w:tcPr>
          <w:p w14:paraId="44218C79" w14:textId="5728B515" w:rsidR="000530F3" w:rsidRPr="00AD6FED" w:rsidRDefault="00453282" w:rsidP="007F2BB6">
            <w:pPr>
              <w:rPr>
                <w:rFonts w:ascii="Times New Roman" w:hAnsi="Times New Roman" w:cs="Times New Roman"/>
              </w:rPr>
            </w:pPr>
            <w:r>
              <w:rPr>
                <w:rFonts w:ascii="Times New Roman" w:hAnsi="Times New Roman" w:cs="Times New Roman"/>
              </w:rPr>
              <w:t>5.02 (5 year 7.30)</w:t>
            </w:r>
          </w:p>
        </w:tc>
        <w:tc>
          <w:tcPr>
            <w:tcW w:w="1260" w:type="dxa"/>
          </w:tcPr>
          <w:p w14:paraId="7CBE145D" w14:textId="77777777" w:rsidR="000530F3" w:rsidRPr="00AD6FED" w:rsidRDefault="000530F3" w:rsidP="007F2BB6">
            <w:pPr>
              <w:rPr>
                <w:rFonts w:ascii="Times New Roman" w:hAnsi="Times New Roman" w:cs="Times New Roman"/>
              </w:rPr>
            </w:pPr>
          </w:p>
        </w:tc>
        <w:tc>
          <w:tcPr>
            <w:tcW w:w="1440" w:type="dxa"/>
          </w:tcPr>
          <w:p w14:paraId="2625638D" w14:textId="77777777" w:rsidR="000530F3" w:rsidRPr="00AD6FED" w:rsidRDefault="000530F3" w:rsidP="007F2BB6">
            <w:pPr>
              <w:rPr>
                <w:rFonts w:ascii="Times New Roman" w:hAnsi="Times New Roman" w:cs="Times New Roman"/>
              </w:rPr>
            </w:pPr>
          </w:p>
        </w:tc>
      </w:tr>
      <w:tr w:rsidR="000530F3" w:rsidRPr="00AD6FED" w14:paraId="79126BCE" w14:textId="0368D72B" w:rsidTr="00FF02F3">
        <w:tc>
          <w:tcPr>
            <w:tcW w:w="1908" w:type="dxa"/>
          </w:tcPr>
          <w:p w14:paraId="4FCE0787" w14:textId="7512B5FD" w:rsidR="000530F3" w:rsidRPr="00AD6FED" w:rsidRDefault="000530F3" w:rsidP="007F2BB6">
            <w:pPr>
              <w:rPr>
                <w:rFonts w:ascii="Times New Roman" w:hAnsi="Times New Roman" w:cs="Times New Roman"/>
              </w:rPr>
            </w:pPr>
            <w:r w:rsidRPr="00AD6FED">
              <w:rPr>
                <w:rFonts w:ascii="Times New Roman" w:hAnsi="Times New Roman" w:cs="Times New Roman"/>
              </w:rPr>
              <w:t>Social</w:t>
            </w:r>
          </w:p>
        </w:tc>
        <w:tc>
          <w:tcPr>
            <w:tcW w:w="2340" w:type="dxa"/>
            <w:vAlign w:val="bottom"/>
          </w:tcPr>
          <w:p w14:paraId="2E039A44" w14:textId="2880007E" w:rsidR="000530F3" w:rsidRPr="00AD6FED" w:rsidRDefault="000530F3" w:rsidP="007F2BB6">
            <w:pPr>
              <w:rPr>
                <w:rFonts w:ascii="Times New Roman" w:hAnsi="Times New Roman" w:cs="Times New Roman"/>
              </w:rPr>
            </w:pPr>
            <w:r w:rsidRPr="00AD6FED">
              <w:rPr>
                <w:rFonts w:ascii="Times New Roman" w:eastAsia="Times New Roman" w:hAnsi="Times New Roman" w:cs="Times New Roman"/>
                <w:color w:val="000000"/>
              </w:rPr>
              <w:t>Journal of Experimental Social Psychology</w:t>
            </w:r>
          </w:p>
        </w:tc>
        <w:tc>
          <w:tcPr>
            <w:tcW w:w="1195" w:type="dxa"/>
          </w:tcPr>
          <w:p w14:paraId="5B41DC79" w14:textId="10A6849E" w:rsidR="000530F3" w:rsidRPr="00AD6FED" w:rsidRDefault="000530F3" w:rsidP="007F2BB6">
            <w:pPr>
              <w:rPr>
                <w:rFonts w:ascii="Times New Roman" w:hAnsi="Times New Roman" w:cs="Times New Roman"/>
              </w:rPr>
            </w:pPr>
            <w:r w:rsidRPr="00AD6FED">
              <w:rPr>
                <w:rFonts w:ascii="Times New Roman" w:hAnsi="Times New Roman" w:cs="Times New Roman"/>
              </w:rPr>
              <w:t>Elsevier</w:t>
            </w:r>
          </w:p>
        </w:tc>
        <w:tc>
          <w:tcPr>
            <w:tcW w:w="965" w:type="dxa"/>
          </w:tcPr>
          <w:p w14:paraId="08B3E986" w14:textId="28B65A95" w:rsidR="000530F3" w:rsidRPr="00AD6FED" w:rsidRDefault="000530F3" w:rsidP="007F2BB6">
            <w:pPr>
              <w:rPr>
                <w:rFonts w:ascii="Times New Roman" w:hAnsi="Times New Roman" w:cs="Times New Roman"/>
              </w:rPr>
            </w:pPr>
            <w:r w:rsidRPr="00AD6FED">
              <w:rPr>
                <w:rFonts w:ascii="Times New Roman" w:hAnsi="Times New Roman" w:cs="Times New Roman"/>
              </w:rPr>
              <w:t>2.31</w:t>
            </w:r>
          </w:p>
        </w:tc>
        <w:tc>
          <w:tcPr>
            <w:tcW w:w="900" w:type="dxa"/>
          </w:tcPr>
          <w:p w14:paraId="47FC60C7" w14:textId="76F54115" w:rsidR="000530F3" w:rsidRPr="00AD6FED" w:rsidRDefault="00453282" w:rsidP="007F2BB6">
            <w:pPr>
              <w:rPr>
                <w:rFonts w:ascii="Times New Roman" w:hAnsi="Times New Roman" w:cs="Times New Roman"/>
              </w:rPr>
            </w:pPr>
            <w:r>
              <w:rPr>
                <w:rFonts w:ascii="Times New Roman" w:hAnsi="Times New Roman" w:cs="Times New Roman"/>
              </w:rPr>
              <w:t xml:space="preserve">2.16 (5 year 2.97) </w:t>
            </w:r>
          </w:p>
        </w:tc>
        <w:tc>
          <w:tcPr>
            <w:tcW w:w="1260" w:type="dxa"/>
          </w:tcPr>
          <w:p w14:paraId="223B67E8" w14:textId="77777777" w:rsidR="000530F3" w:rsidRPr="00AD6FED" w:rsidRDefault="000530F3" w:rsidP="007F2BB6">
            <w:pPr>
              <w:rPr>
                <w:rFonts w:ascii="Times New Roman" w:hAnsi="Times New Roman" w:cs="Times New Roman"/>
              </w:rPr>
            </w:pPr>
          </w:p>
        </w:tc>
        <w:tc>
          <w:tcPr>
            <w:tcW w:w="1440" w:type="dxa"/>
          </w:tcPr>
          <w:p w14:paraId="68133B69" w14:textId="77777777" w:rsidR="000530F3" w:rsidRPr="00AD6FED" w:rsidRDefault="000530F3" w:rsidP="007F2BB6">
            <w:pPr>
              <w:rPr>
                <w:rFonts w:ascii="Times New Roman" w:hAnsi="Times New Roman" w:cs="Times New Roman"/>
              </w:rPr>
            </w:pPr>
          </w:p>
        </w:tc>
      </w:tr>
      <w:tr w:rsidR="000530F3" w:rsidRPr="00AD6FED" w14:paraId="3EFD8677" w14:textId="44DB28D6" w:rsidTr="00FF02F3">
        <w:tc>
          <w:tcPr>
            <w:tcW w:w="1908" w:type="dxa"/>
          </w:tcPr>
          <w:p w14:paraId="3D996E76" w14:textId="69DC9F1F" w:rsidR="000530F3" w:rsidRPr="00AD6FED" w:rsidRDefault="000530F3" w:rsidP="007F2BB6">
            <w:pPr>
              <w:rPr>
                <w:rFonts w:ascii="Times New Roman" w:hAnsi="Times New Roman" w:cs="Times New Roman"/>
              </w:rPr>
            </w:pPr>
            <w:r w:rsidRPr="00AD6FED">
              <w:rPr>
                <w:rFonts w:ascii="Times New Roman" w:hAnsi="Times New Roman" w:cs="Times New Roman"/>
              </w:rPr>
              <w:t>Sports</w:t>
            </w:r>
          </w:p>
        </w:tc>
        <w:tc>
          <w:tcPr>
            <w:tcW w:w="2340" w:type="dxa"/>
            <w:vAlign w:val="bottom"/>
          </w:tcPr>
          <w:p w14:paraId="422F8227" w14:textId="519FAA61" w:rsidR="000530F3" w:rsidRPr="00AD6FED" w:rsidRDefault="000530F3" w:rsidP="007F2BB6">
            <w:pPr>
              <w:rPr>
                <w:rFonts w:ascii="Times New Roman" w:hAnsi="Times New Roman" w:cs="Times New Roman"/>
              </w:rPr>
            </w:pPr>
            <w:r w:rsidRPr="00AD6FED">
              <w:rPr>
                <w:rFonts w:ascii="Times New Roman" w:eastAsia="Times New Roman" w:hAnsi="Times New Roman" w:cs="Times New Roman"/>
              </w:rPr>
              <w:t xml:space="preserve">Journal of Sport &amp; Exercise Psychology </w:t>
            </w:r>
          </w:p>
        </w:tc>
        <w:tc>
          <w:tcPr>
            <w:tcW w:w="1195" w:type="dxa"/>
          </w:tcPr>
          <w:p w14:paraId="33A0F17A" w14:textId="5F3A6189" w:rsidR="000530F3" w:rsidRPr="00AD6FED" w:rsidRDefault="000530F3" w:rsidP="007F2BB6">
            <w:pPr>
              <w:rPr>
                <w:rFonts w:ascii="Times New Roman" w:hAnsi="Times New Roman" w:cs="Times New Roman"/>
              </w:rPr>
            </w:pPr>
            <w:r w:rsidRPr="00AD6FED">
              <w:rPr>
                <w:rFonts w:ascii="Times New Roman" w:hAnsi="Times New Roman" w:cs="Times New Roman"/>
              </w:rPr>
              <w:t>Human Kinetics</w:t>
            </w:r>
          </w:p>
        </w:tc>
        <w:tc>
          <w:tcPr>
            <w:tcW w:w="965" w:type="dxa"/>
          </w:tcPr>
          <w:p w14:paraId="405CB0F5" w14:textId="23FB424C" w:rsidR="000530F3" w:rsidRPr="00AD6FED" w:rsidRDefault="000530F3" w:rsidP="007F2BB6">
            <w:pPr>
              <w:rPr>
                <w:rFonts w:ascii="Times New Roman" w:hAnsi="Times New Roman" w:cs="Times New Roman"/>
              </w:rPr>
            </w:pPr>
            <w:r w:rsidRPr="00AD6FED">
              <w:rPr>
                <w:rFonts w:ascii="Times New Roman" w:hAnsi="Times New Roman" w:cs="Times New Roman"/>
              </w:rPr>
              <w:t>2.66</w:t>
            </w:r>
          </w:p>
        </w:tc>
        <w:tc>
          <w:tcPr>
            <w:tcW w:w="900" w:type="dxa"/>
          </w:tcPr>
          <w:p w14:paraId="478381A0" w14:textId="09C24173" w:rsidR="000530F3" w:rsidRPr="00AD6FED" w:rsidRDefault="00453282" w:rsidP="007F2BB6">
            <w:pPr>
              <w:rPr>
                <w:rFonts w:ascii="Times New Roman" w:hAnsi="Times New Roman" w:cs="Times New Roman"/>
              </w:rPr>
            </w:pPr>
            <w:r>
              <w:rPr>
                <w:rFonts w:ascii="Times New Roman" w:hAnsi="Times New Roman" w:cs="Times New Roman"/>
              </w:rPr>
              <w:t>2.45</w:t>
            </w:r>
          </w:p>
        </w:tc>
        <w:tc>
          <w:tcPr>
            <w:tcW w:w="1260" w:type="dxa"/>
          </w:tcPr>
          <w:p w14:paraId="1C5F170A" w14:textId="77777777" w:rsidR="000530F3" w:rsidRPr="00AD6FED" w:rsidRDefault="000530F3" w:rsidP="007F2BB6">
            <w:pPr>
              <w:rPr>
                <w:rFonts w:ascii="Times New Roman" w:hAnsi="Times New Roman" w:cs="Times New Roman"/>
              </w:rPr>
            </w:pPr>
          </w:p>
        </w:tc>
        <w:tc>
          <w:tcPr>
            <w:tcW w:w="1440" w:type="dxa"/>
          </w:tcPr>
          <w:p w14:paraId="26BA7B4D" w14:textId="77777777" w:rsidR="000530F3" w:rsidRPr="00AD6FED" w:rsidRDefault="000530F3" w:rsidP="007F2BB6">
            <w:pPr>
              <w:rPr>
                <w:rFonts w:ascii="Times New Roman" w:hAnsi="Times New Roman" w:cs="Times New Roman"/>
              </w:rPr>
            </w:pPr>
          </w:p>
        </w:tc>
      </w:tr>
      <w:tr w:rsidR="000530F3" w:rsidRPr="00AD6FED" w14:paraId="391365CD" w14:textId="5B18FF7B" w:rsidTr="00FF02F3">
        <w:tc>
          <w:tcPr>
            <w:tcW w:w="1908" w:type="dxa"/>
          </w:tcPr>
          <w:p w14:paraId="797076F4" w14:textId="4FD15DF9" w:rsidR="000530F3" w:rsidRPr="00AD6FED" w:rsidRDefault="000530F3" w:rsidP="007F2BB6">
            <w:pPr>
              <w:rPr>
                <w:rFonts w:ascii="Times New Roman" w:hAnsi="Times New Roman" w:cs="Times New Roman"/>
              </w:rPr>
            </w:pPr>
            <w:r w:rsidRPr="00AD6FED">
              <w:rPr>
                <w:rFonts w:ascii="Times New Roman" w:hAnsi="Times New Roman" w:cs="Times New Roman"/>
              </w:rPr>
              <w:t>Sports</w:t>
            </w:r>
          </w:p>
        </w:tc>
        <w:tc>
          <w:tcPr>
            <w:tcW w:w="2340" w:type="dxa"/>
            <w:vAlign w:val="bottom"/>
          </w:tcPr>
          <w:p w14:paraId="6A9068EC" w14:textId="4347E6EF" w:rsidR="000530F3" w:rsidRPr="00AD6FED" w:rsidRDefault="000530F3" w:rsidP="007F2BB6">
            <w:pPr>
              <w:rPr>
                <w:rFonts w:ascii="Times New Roman" w:hAnsi="Times New Roman" w:cs="Times New Roman"/>
              </w:rPr>
            </w:pPr>
            <w:r w:rsidRPr="00AD6FED">
              <w:rPr>
                <w:rFonts w:ascii="Times New Roman" w:hAnsi="Times New Roman" w:cs="Times New Roman"/>
              </w:rPr>
              <w:t>Sociology of Sport Journal</w:t>
            </w:r>
          </w:p>
        </w:tc>
        <w:tc>
          <w:tcPr>
            <w:tcW w:w="1195" w:type="dxa"/>
          </w:tcPr>
          <w:p w14:paraId="4116105C" w14:textId="2AE67846" w:rsidR="000530F3" w:rsidRPr="00AD6FED" w:rsidRDefault="000530F3" w:rsidP="007F2BB6">
            <w:pPr>
              <w:rPr>
                <w:rFonts w:ascii="Times New Roman" w:hAnsi="Times New Roman" w:cs="Times New Roman"/>
              </w:rPr>
            </w:pPr>
            <w:r w:rsidRPr="00AD6FED">
              <w:rPr>
                <w:rFonts w:ascii="Times New Roman" w:hAnsi="Times New Roman" w:cs="Times New Roman"/>
              </w:rPr>
              <w:t>Human Kinetics</w:t>
            </w:r>
          </w:p>
        </w:tc>
        <w:tc>
          <w:tcPr>
            <w:tcW w:w="965" w:type="dxa"/>
          </w:tcPr>
          <w:p w14:paraId="067E5F1C" w14:textId="6A719F5A" w:rsidR="000530F3" w:rsidRPr="00AD6FED" w:rsidRDefault="000530F3" w:rsidP="007F2BB6">
            <w:pPr>
              <w:rPr>
                <w:rFonts w:ascii="Times New Roman" w:hAnsi="Times New Roman" w:cs="Times New Roman"/>
              </w:rPr>
            </w:pPr>
            <w:r w:rsidRPr="00AD6FED">
              <w:rPr>
                <w:rFonts w:ascii="Times New Roman" w:hAnsi="Times New Roman" w:cs="Times New Roman"/>
              </w:rPr>
              <w:t>1.00</w:t>
            </w:r>
          </w:p>
        </w:tc>
        <w:tc>
          <w:tcPr>
            <w:tcW w:w="900" w:type="dxa"/>
          </w:tcPr>
          <w:p w14:paraId="6C502F28" w14:textId="0836DA89" w:rsidR="000530F3" w:rsidRPr="00AD6FED" w:rsidRDefault="00FA4AF8" w:rsidP="007F2BB6">
            <w:pPr>
              <w:rPr>
                <w:rFonts w:ascii="Times New Roman" w:hAnsi="Times New Roman" w:cs="Times New Roman"/>
              </w:rPr>
            </w:pPr>
            <w:r>
              <w:rPr>
                <w:rFonts w:ascii="Times New Roman" w:hAnsi="Times New Roman" w:cs="Times New Roman"/>
              </w:rPr>
              <w:t>0.66</w:t>
            </w:r>
          </w:p>
        </w:tc>
        <w:tc>
          <w:tcPr>
            <w:tcW w:w="1260" w:type="dxa"/>
          </w:tcPr>
          <w:p w14:paraId="2EE5748B" w14:textId="77777777" w:rsidR="000530F3" w:rsidRPr="00AD6FED" w:rsidRDefault="000530F3" w:rsidP="007F2BB6">
            <w:pPr>
              <w:rPr>
                <w:rFonts w:ascii="Times New Roman" w:hAnsi="Times New Roman" w:cs="Times New Roman"/>
              </w:rPr>
            </w:pPr>
          </w:p>
        </w:tc>
        <w:tc>
          <w:tcPr>
            <w:tcW w:w="1440" w:type="dxa"/>
          </w:tcPr>
          <w:p w14:paraId="690DE899" w14:textId="77777777" w:rsidR="000530F3" w:rsidRPr="00AD6FED" w:rsidRDefault="000530F3" w:rsidP="007F2BB6">
            <w:pPr>
              <w:rPr>
                <w:rFonts w:ascii="Times New Roman" w:hAnsi="Times New Roman" w:cs="Times New Roman"/>
              </w:rPr>
            </w:pPr>
          </w:p>
        </w:tc>
      </w:tr>
      <w:tr w:rsidR="000530F3" w:rsidRPr="00AD6FED" w14:paraId="18D26C4C" w14:textId="55A12A65" w:rsidTr="00FF02F3">
        <w:tc>
          <w:tcPr>
            <w:tcW w:w="1908" w:type="dxa"/>
          </w:tcPr>
          <w:p w14:paraId="5173DEC9" w14:textId="5B916C2F" w:rsidR="000530F3" w:rsidRPr="00AD6FED" w:rsidRDefault="000530F3" w:rsidP="007F2BB6">
            <w:pPr>
              <w:rPr>
                <w:rFonts w:ascii="Times New Roman" w:hAnsi="Times New Roman" w:cs="Times New Roman"/>
              </w:rPr>
            </w:pPr>
            <w:r w:rsidRPr="00AD6FED">
              <w:rPr>
                <w:rFonts w:ascii="Times New Roman" w:hAnsi="Times New Roman" w:cs="Times New Roman"/>
              </w:rPr>
              <w:t>Overview</w:t>
            </w:r>
          </w:p>
        </w:tc>
        <w:tc>
          <w:tcPr>
            <w:tcW w:w="2340" w:type="dxa"/>
            <w:vAlign w:val="bottom"/>
          </w:tcPr>
          <w:p w14:paraId="65369557" w14:textId="74F03956" w:rsidR="000530F3" w:rsidRPr="00AD6FED" w:rsidRDefault="000530F3" w:rsidP="007F2BB6">
            <w:pPr>
              <w:rPr>
                <w:rFonts w:ascii="Times New Roman" w:hAnsi="Times New Roman" w:cs="Times New Roman"/>
              </w:rPr>
            </w:pPr>
            <w:r w:rsidRPr="00AD6FED">
              <w:rPr>
                <w:rFonts w:ascii="Times New Roman" w:hAnsi="Times New Roman" w:cs="Times New Roman"/>
              </w:rPr>
              <w:t>Psychonomic Bulletin &amp; Review</w:t>
            </w:r>
          </w:p>
        </w:tc>
        <w:tc>
          <w:tcPr>
            <w:tcW w:w="1195" w:type="dxa"/>
          </w:tcPr>
          <w:p w14:paraId="7A0C2004" w14:textId="3ED49885" w:rsidR="000530F3" w:rsidRPr="00AD6FED" w:rsidRDefault="000530F3" w:rsidP="007F2BB6">
            <w:pPr>
              <w:rPr>
                <w:rFonts w:ascii="Times New Roman" w:hAnsi="Times New Roman" w:cs="Times New Roman"/>
              </w:rPr>
            </w:pPr>
            <w:r w:rsidRPr="00AD6FED">
              <w:rPr>
                <w:rFonts w:ascii="Times New Roman" w:hAnsi="Times New Roman" w:cs="Times New Roman"/>
              </w:rPr>
              <w:t>Springer</w:t>
            </w:r>
          </w:p>
        </w:tc>
        <w:tc>
          <w:tcPr>
            <w:tcW w:w="965" w:type="dxa"/>
          </w:tcPr>
          <w:p w14:paraId="3E352B7F" w14:textId="17AF6341" w:rsidR="000530F3" w:rsidRPr="00AD6FED" w:rsidRDefault="000530F3" w:rsidP="007F2BB6">
            <w:pPr>
              <w:rPr>
                <w:rFonts w:ascii="Times New Roman" w:hAnsi="Times New Roman" w:cs="Times New Roman"/>
              </w:rPr>
            </w:pPr>
            <w:r w:rsidRPr="00AD6FED">
              <w:rPr>
                <w:rFonts w:ascii="Times New Roman" w:hAnsi="Times New Roman" w:cs="Times New Roman"/>
              </w:rPr>
              <w:t>2.25</w:t>
            </w:r>
          </w:p>
        </w:tc>
        <w:tc>
          <w:tcPr>
            <w:tcW w:w="900" w:type="dxa"/>
          </w:tcPr>
          <w:p w14:paraId="0E9C8B61" w14:textId="502CC36B" w:rsidR="000530F3" w:rsidRPr="00AD6FED" w:rsidRDefault="00FA4AF8" w:rsidP="007F2BB6">
            <w:pPr>
              <w:rPr>
                <w:rFonts w:ascii="Times New Roman" w:hAnsi="Times New Roman" w:cs="Times New Roman"/>
              </w:rPr>
            </w:pPr>
            <w:r>
              <w:rPr>
                <w:rFonts w:ascii="Times New Roman" w:hAnsi="Times New Roman" w:cs="Times New Roman"/>
              </w:rPr>
              <w:t>2.92 (5 year 3.49)</w:t>
            </w:r>
          </w:p>
        </w:tc>
        <w:tc>
          <w:tcPr>
            <w:tcW w:w="1260" w:type="dxa"/>
          </w:tcPr>
          <w:p w14:paraId="3891BA76" w14:textId="77777777" w:rsidR="000530F3" w:rsidRPr="00AD6FED" w:rsidRDefault="000530F3" w:rsidP="007F2BB6">
            <w:pPr>
              <w:rPr>
                <w:rFonts w:ascii="Times New Roman" w:hAnsi="Times New Roman" w:cs="Times New Roman"/>
              </w:rPr>
            </w:pPr>
          </w:p>
        </w:tc>
        <w:tc>
          <w:tcPr>
            <w:tcW w:w="1440" w:type="dxa"/>
          </w:tcPr>
          <w:p w14:paraId="22E4455A" w14:textId="77777777" w:rsidR="000530F3" w:rsidRPr="00AD6FED" w:rsidRDefault="000530F3" w:rsidP="007F2BB6">
            <w:pPr>
              <w:rPr>
                <w:rFonts w:ascii="Times New Roman" w:hAnsi="Times New Roman" w:cs="Times New Roman"/>
              </w:rPr>
            </w:pPr>
          </w:p>
        </w:tc>
      </w:tr>
      <w:tr w:rsidR="000530F3" w:rsidRPr="00AD6FED" w14:paraId="78281166" w14:textId="2A454D50" w:rsidTr="00FF02F3">
        <w:tc>
          <w:tcPr>
            <w:tcW w:w="1908" w:type="dxa"/>
          </w:tcPr>
          <w:p w14:paraId="5C8FE53B" w14:textId="343071B0" w:rsidR="000530F3" w:rsidRPr="00AD6FED" w:rsidRDefault="000530F3" w:rsidP="007F2BB6">
            <w:pPr>
              <w:rPr>
                <w:rFonts w:ascii="Times New Roman" w:hAnsi="Times New Roman" w:cs="Times New Roman"/>
              </w:rPr>
            </w:pPr>
            <w:r w:rsidRPr="00AD6FED">
              <w:rPr>
                <w:rFonts w:ascii="Times New Roman" w:hAnsi="Times New Roman" w:cs="Times New Roman"/>
              </w:rPr>
              <w:t>Overview</w:t>
            </w:r>
          </w:p>
        </w:tc>
        <w:tc>
          <w:tcPr>
            <w:tcW w:w="2340" w:type="dxa"/>
            <w:vAlign w:val="bottom"/>
          </w:tcPr>
          <w:p w14:paraId="1759EC04" w14:textId="41863BB0" w:rsidR="000530F3" w:rsidRPr="00AD6FED" w:rsidRDefault="000530F3" w:rsidP="007F2BB6">
            <w:pPr>
              <w:rPr>
                <w:rFonts w:ascii="Times New Roman" w:hAnsi="Times New Roman" w:cs="Times New Roman"/>
              </w:rPr>
            </w:pPr>
            <w:r w:rsidRPr="00AD6FED">
              <w:rPr>
                <w:rFonts w:ascii="Times New Roman" w:hAnsi="Times New Roman" w:cs="Times New Roman"/>
              </w:rPr>
              <w:t>Psychonomic Science</w:t>
            </w:r>
          </w:p>
        </w:tc>
        <w:tc>
          <w:tcPr>
            <w:tcW w:w="1195" w:type="dxa"/>
          </w:tcPr>
          <w:p w14:paraId="6FC01849" w14:textId="71DF73B2" w:rsidR="000530F3" w:rsidRPr="00AD6FED" w:rsidRDefault="000530F3" w:rsidP="007F2BB6">
            <w:pPr>
              <w:rPr>
                <w:rFonts w:ascii="Times New Roman" w:hAnsi="Times New Roman" w:cs="Times New Roman"/>
              </w:rPr>
            </w:pPr>
            <w:r w:rsidRPr="00AD6FED">
              <w:rPr>
                <w:rFonts w:ascii="Times New Roman" w:hAnsi="Times New Roman" w:cs="Times New Roman"/>
              </w:rPr>
              <w:t>Sage</w:t>
            </w:r>
          </w:p>
        </w:tc>
        <w:tc>
          <w:tcPr>
            <w:tcW w:w="965" w:type="dxa"/>
          </w:tcPr>
          <w:p w14:paraId="3770A99F" w14:textId="6C6FCA43" w:rsidR="000530F3" w:rsidRPr="00AD6FED" w:rsidRDefault="000530F3" w:rsidP="007F2BB6">
            <w:pPr>
              <w:rPr>
                <w:rFonts w:ascii="Times New Roman" w:hAnsi="Times New Roman" w:cs="Times New Roman"/>
              </w:rPr>
            </w:pPr>
            <w:r w:rsidRPr="00AD6FED">
              <w:rPr>
                <w:rFonts w:ascii="Times New Roman" w:hAnsi="Times New Roman" w:cs="Times New Roman"/>
              </w:rPr>
              <w:t>4.43</w:t>
            </w:r>
          </w:p>
        </w:tc>
        <w:tc>
          <w:tcPr>
            <w:tcW w:w="900" w:type="dxa"/>
          </w:tcPr>
          <w:p w14:paraId="3FA28B79" w14:textId="77777777" w:rsidR="000530F3" w:rsidRPr="00AD6FED" w:rsidRDefault="000530F3" w:rsidP="007F2BB6">
            <w:pPr>
              <w:rPr>
                <w:rFonts w:ascii="Times New Roman" w:hAnsi="Times New Roman" w:cs="Times New Roman"/>
              </w:rPr>
            </w:pPr>
          </w:p>
        </w:tc>
        <w:tc>
          <w:tcPr>
            <w:tcW w:w="1260" w:type="dxa"/>
          </w:tcPr>
          <w:p w14:paraId="436BCC17" w14:textId="77777777" w:rsidR="000530F3" w:rsidRPr="00AD6FED" w:rsidRDefault="000530F3" w:rsidP="007F2BB6">
            <w:pPr>
              <w:rPr>
                <w:rFonts w:ascii="Times New Roman" w:hAnsi="Times New Roman" w:cs="Times New Roman"/>
              </w:rPr>
            </w:pPr>
          </w:p>
        </w:tc>
        <w:tc>
          <w:tcPr>
            <w:tcW w:w="1440" w:type="dxa"/>
          </w:tcPr>
          <w:p w14:paraId="3FB3B1B5" w14:textId="77777777" w:rsidR="000530F3" w:rsidRPr="00AD6FED" w:rsidRDefault="000530F3" w:rsidP="007F2BB6">
            <w:pPr>
              <w:rPr>
                <w:rFonts w:ascii="Times New Roman" w:hAnsi="Times New Roman" w:cs="Times New Roman"/>
              </w:rPr>
            </w:pPr>
          </w:p>
        </w:tc>
      </w:tr>
      <w:tr w:rsidR="000530F3" w:rsidRPr="00AD6FED" w14:paraId="4515D880" w14:textId="6BB536B5" w:rsidTr="00FF02F3">
        <w:tc>
          <w:tcPr>
            <w:tcW w:w="1908" w:type="dxa"/>
          </w:tcPr>
          <w:p w14:paraId="756629EB" w14:textId="721F87FB" w:rsidR="000530F3" w:rsidRPr="00AD6FED" w:rsidRDefault="000530F3" w:rsidP="007F2BB6">
            <w:pPr>
              <w:rPr>
                <w:rFonts w:ascii="Times New Roman" w:hAnsi="Times New Roman" w:cs="Times New Roman"/>
              </w:rPr>
            </w:pPr>
            <w:r w:rsidRPr="00AD6FED">
              <w:rPr>
                <w:rFonts w:ascii="Times New Roman" w:hAnsi="Times New Roman" w:cs="Times New Roman"/>
              </w:rPr>
              <w:t>Overview</w:t>
            </w:r>
          </w:p>
        </w:tc>
        <w:tc>
          <w:tcPr>
            <w:tcW w:w="2340" w:type="dxa"/>
            <w:vAlign w:val="bottom"/>
          </w:tcPr>
          <w:p w14:paraId="6B630BB6" w14:textId="3EB08E16" w:rsidR="000530F3" w:rsidRPr="00AD6FED" w:rsidRDefault="000530F3" w:rsidP="007F2BB6">
            <w:pPr>
              <w:rPr>
                <w:rFonts w:ascii="Times New Roman" w:hAnsi="Times New Roman" w:cs="Times New Roman"/>
              </w:rPr>
            </w:pPr>
            <w:r w:rsidRPr="00AD6FED">
              <w:rPr>
                <w:rFonts w:ascii="Times New Roman" w:hAnsi="Times New Roman" w:cs="Times New Roman"/>
              </w:rPr>
              <w:t>Psychological Assessment</w:t>
            </w:r>
          </w:p>
        </w:tc>
        <w:tc>
          <w:tcPr>
            <w:tcW w:w="1195" w:type="dxa"/>
          </w:tcPr>
          <w:p w14:paraId="51C54252" w14:textId="64961350" w:rsidR="000530F3" w:rsidRPr="00AD6FED" w:rsidRDefault="000530F3" w:rsidP="007F2BB6">
            <w:pPr>
              <w:rPr>
                <w:rFonts w:ascii="Times New Roman" w:hAnsi="Times New Roman" w:cs="Times New Roman"/>
              </w:rPr>
            </w:pPr>
            <w:r w:rsidRPr="00AD6FED">
              <w:rPr>
                <w:rFonts w:ascii="Times New Roman" w:hAnsi="Times New Roman" w:cs="Times New Roman"/>
              </w:rPr>
              <w:t>APA</w:t>
            </w:r>
          </w:p>
        </w:tc>
        <w:tc>
          <w:tcPr>
            <w:tcW w:w="965" w:type="dxa"/>
          </w:tcPr>
          <w:p w14:paraId="178E31B6" w14:textId="1E25AB29" w:rsidR="000530F3" w:rsidRPr="00AD6FED" w:rsidRDefault="000530F3" w:rsidP="007F2BB6">
            <w:pPr>
              <w:rPr>
                <w:rFonts w:ascii="Times New Roman" w:hAnsi="Times New Roman" w:cs="Times New Roman"/>
              </w:rPr>
            </w:pPr>
            <w:r w:rsidRPr="00AD6FED">
              <w:rPr>
                <w:rFonts w:ascii="Times New Roman" w:hAnsi="Times New Roman" w:cs="Times New Roman"/>
              </w:rPr>
              <w:t>2.99</w:t>
            </w:r>
          </w:p>
        </w:tc>
        <w:tc>
          <w:tcPr>
            <w:tcW w:w="900" w:type="dxa"/>
          </w:tcPr>
          <w:p w14:paraId="3893F0D0" w14:textId="0912B9A9" w:rsidR="000530F3" w:rsidRPr="00AD6FED" w:rsidRDefault="001C7163" w:rsidP="007F2BB6">
            <w:pPr>
              <w:rPr>
                <w:rFonts w:ascii="Times New Roman" w:hAnsi="Times New Roman" w:cs="Times New Roman"/>
              </w:rPr>
            </w:pPr>
            <w:r>
              <w:rPr>
                <w:rFonts w:ascii="Times New Roman" w:hAnsi="Times New Roman" w:cs="Times New Roman"/>
              </w:rPr>
              <w:t>3.31 (5 year 3.92</w:t>
            </w:r>
            <w:bookmarkStart w:id="20" w:name="_GoBack"/>
            <w:bookmarkEnd w:id="20"/>
            <w:r>
              <w:rPr>
                <w:rFonts w:ascii="Times New Roman" w:hAnsi="Times New Roman" w:cs="Times New Roman"/>
              </w:rPr>
              <w:t>)</w:t>
            </w:r>
          </w:p>
        </w:tc>
        <w:tc>
          <w:tcPr>
            <w:tcW w:w="1260" w:type="dxa"/>
          </w:tcPr>
          <w:p w14:paraId="15982B8E" w14:textId="77777777" w:rsidR="000530F3" w:rsidRPr="00AD6FED" w:rsidRDefault="000530F3" w:rsidP="007F2BB6">
            <w:pPr>
              <w:rPr>
                <w:rFonts w:ascii="Times New Roman" w:hAnsi="Times New Roman" w:cs="Times New Roman"/>
              </w:rPr>
            </w:pPr>
          </w:p>
        </w:tc>
        <w:tc>
          <w:tcPr>
            <w:tcW w:w="1440" w:type="dxa"/>
          </w:tcPr>
          <w:p w14:paraId="2200A24F" w14:textId="77777777" w:rsidR="000530F3" w:rsidRPr="00AD6FED" w:rsidRDefault="000530F3" w:rsidP="007F2BB6">
            <w:pPr>
              <w:rPr>
                <w:rFonts w:ascii="Times New Roman" w:hAnsi="Times New Roman" w:cs="Times New Roman"/>
              </w:rPr>
            </w:pPr>
          </w:p>
        </w:tc>
      </w:tr>
    </w:tbl>
    <w:p w14:paraId="3FBF5F73" w14:textId="629A6774" w:rsidR="00A82260" w:rsidRPr="00AD6FED" w:rsidRDefault="00F30752" w:rsidP="00A82260">
      <w:pPr>
        <w:rPr>
          <w:rFonts w:ascii="Times New Roman" w:hAnsi="Times New Roman" w:cs="Times New Roman"/>
        </w:rPr>
      </w:pPr>
      <w:r w:rsidRPr="00AD6FED">
        <w:rPr>
          <w:rFonts w:ascii="Times New Roman" w:hAnsi="Times New Roman" w:cs="Times New Roman"/>
          <w:i/>
        </w:rPr>
        <w:t>Note.</w:t>
      </w:r>
      <w:r w:rsidRPr="00AD6FED">
        <w:rPr>
          <w:rFonts w:ascii="Times New Roman" w:hAnsi="Times New Roman" w:cs="Times New Roman"/>
        </w:rPr>
        <w:t xml:space="preserve"> Impact factors as of time of data collection (Spring 2013).</w:t>
      </w:r>
    </w:p>
    <w:p w14:paraId="361F5CBE" w14:textId="77777777" w:rsidR="00A82260" w:rsidRPr="00AD6FED" w:rsidRDefault="00A82260" w:rsidP="00DF3573">
      <w:pPr>
        <w:rPr>
          <w:rFonts w:ascii="Times New Roman" w:hAnsi="Times New Roman" w:cs="Times New Roman"/>
        </w:rPr>
      </w:pPr>
    </w:p>
    <w:p w14:paraId="7DEDA682" w14:textId="77777777" w:rsidR="00DF3573" w:rsidRPr="00AD6FED" w:rsidRDefault="00DF3573" w:rsidP="00DF3573">
      <w:pPr>
        <w:pStyle w:val="ListParagraph"/>
        <w:numPr>
          <w:ilvl w:val="0"/>
          <w:numId w:val="2"/>
        </w:numPr>
        <w:rPr>
          <w:rFonts w:ascii="Times New Roman" w:hAnsi="Times New Roman" w:cs="Times New Roman"/>
        </w:rPr>
      </w:pPr>
      <w:r w:rsidRPr="00AD6FED">
        <w:rPr>
          <w:rFonts w:ascii="Times New Roman" w:hAnsi="Times New Roman" w:cs="Times New Roman"/>
        </w:rPr>
        <w:t>Analyses:</w:t>
      </w:r>
    </w:p>
    <w:p w14:paraId="2119C7EF" w14:textId="77777777" w:rsidR="00DF3573" w:rsidRPr="00AD6FED" w:rsidRDefault="00DF3573" w:rsidP="00DF3573">
      <w:pPr>
        <w:pStyle w:val="ListParagraph"/>
        <w:numPr>
          <w:ilvl w:val="1"/>
          <w:numId w:val="2"/>
        </w:numPr>
        <w:rPr>
          <w:rFonts w:ascii="Times New Roman" w:hAnsi="Times New Roman" w:cs="Times New Roman"/>
        </w:rPr>
      </w:pPr>
      <w:r w:rsidRPr="00AD6FED">
        <w:rPr>
          <w:rFonts w:ascii="Times New Roman" w:hAnsi="Times New Roman" w:cs="Times New Roman"/>
        </w:rPr>
        <w:t>Do we mention outliers at all? (yes/no)</w:t>
      </w:r>
    </w:p>
    <w:p w14:paraId="7517D54B" w14:textId="77777777" w:rsidR="00DF3573" w:rsidRPr="00AD6FED" w:rsidRDefault="00DF3573" w:rsidP="00DF3573">
      <w:pPr>
        <w:pStyle w:val="ListParagraph"/>
        <w:numPr>
          <w:ilvl w:val="1"/>
          <w:numId w:val="2"/>
        </w:numPr>
        <w:rPr>
          <w:rFonts w:ascii="Times New Roman" w:hAnsi="Times New Roman" w:cs="Times New Roman"/>
        </w:rPr>
      </w:pPr>
      <w:r w:rsidRPr="00AD6FED">
        <w:rPr>
          <w:rFonts w:ascii="Times New Roman" w:hAnsi="Times New Roman" w:cs="Times New Roman"/>
        </w:rPr>
        <w:t>Does this reporting of outliers have any relationship to the specific discipline?</w:t>
      </w:r>
    </w:p>
    <w:p w14:paraId="2E5E844D" w14:textId="77777777" w:rsidR="00DF3573" w:rsidRPr="00AD6FED" w:rsidRDefault="00DF3573" w:rsidP="00DF3573">
      <w:pPr>
        <w:pStyle w:val="ListParagraph"/>
        <w:numPr>
          <w:ilvl w:val="1"/>
          <w:numId w:val="2"/>
        </w:numPr>
        <w:rPr>
          <w:rFonts w:ascii="Times New Roman" w:hAnsi="Times New Roman" w:cs="Times New Roman"/>
        </w:rPr>
      </w:pPr>
      <w:r w:rsidRPr="00AD6FED">
        <w:rPr>
          <w:rFonts w:ascii="Times New Roman" w:hAnsi="Times New Roman" w:cs="Times New Roman"/>
        </w:rPr>
        <w:t>Journal?</w:t>
      </w:r>
    </w:p>
    <w:p w14:paraId="7B0640BB" w14:textId="77777777" w:rsidR="00DF3573" w:rsidRPr="00AD6FED" w:rsidRDefault="00DF3573" w:rsidP="00DF3573">
      <w:pPr>
        <w:pStyle w:val="ListParagraph"/>
        <w:numPr>
          <w:ilvl w:val="1"/>
          <w:numId w:val="2"/>
        </w:numPr>
        <w:rPr>
          <w:rFonts w:ascii="Times New Roman" w:hAnsi="Times New Roman" w:cs="Times New Roman"/>
        </w:rPr>
      </w:pPr>
      <w:r w:rsidRPr="00AD6FED">
        <w:rPr>
          <w:rFonts w:ascii="Times New Roman" w:hAnsi="Times New Roman" w:cs="Times New Roman"/>
        </w:rPr>
        <w:lastRenderedPageBreak/>
        <w:t>Type of analysis?</w:t>
      </w:r>
    </w:p>
    <w:p w14:paraId="39EE4011" w14:textId="77777777" w:rsidR="00DF3573" w:rsidRPr="00AD6FED" w:rsidRDefault="00DF3573" w:rsidP="00DF3573">
      <w:pPr>
        <w:pStyle w:val="ListParagraph"/>
        <w:numPr>
          <w:ilvl w:val="1"/>
          <w:numId w:val="2"/>
        </w:numPr>
        <w:rPr>
          <w:rFonts w:ascii="Times New Roman" w:hAnsi="Times New Roman" w:cs="Times New Roman"/>
        </w:rPr>
      </w:pPr>
      <w:r w:rsidRPr="00AD6FED">
        <w:rPr>
          <w:rFonts w:ascii="Times New Roman" w:hAnsi="Times New Roman" w:cs="Times New Roman"/>
        </w:rPr>
        <w:t>Sample size?</w:t>
      </w:r>
    </w:p>
    <w:p w14:paraId="041CA904" w14:textId="77777777" w:rsidR="00DF3573" w:rsidRPr="00AD6FED" w:rsidRDefault="00DF3573" w:rsidP="00DF3573">
      <w:pPr>
        <w:pStyle w:val="ListParagraph"/>
        <w:numPr>
          <w:ilvl w:val="1"/>
          <w:numId w:val="2"/>
        </w:numPr>
        <w:rPr>
          <w:rFonts w:ascii="Times New Roman" w:hAnsi="Times New Roman" w:cs="Times New Roman"/>
        </w:rPr>
      </w:pPr>
      <w:r w:rsidRPr="00AD6FED">
        <w:rPr>
          <w:rFonts w:ascii="Times New Roman" w:hAnsi="Times New Roman" w:cs="Times New Roman"/>
        </w:rPr>
        <w:t>When we do talk about them, what rational do we use to take them out most often?</w:t>
      </w:r>
    </w:p>
    <w:p w14:paraId="5A8CB3F3" w14:textId="77777777" w:rsidR="00DF3573" w:rsidRPr="00AD6FED" w:rsidRDefault="00DF3573" w:rsidP="00DF3573">
      <w:pPr>
        <w:pStyle w:val="ListParagraph"/>
        <w:numPr>
          <w:ilvl w:val="1"/>
          <w:numId w:val="2"/>
        </w:numPr>
        <w:rPr>
          <w:rFonts w:ascii="Times New Roman" w:hAnsi="Times New Roman" w:cs="Times New Roman"/>
        </w:rPr>
      </w:pPr>
      <w:r w:rsidRPr="00AD6FED">
        <w:rPr>
          <w:rFonts w:ascii="Times New Roman" w:hAnsi="Times New Roman" w:cs="Times New Roman"/>
        </w:rPr>
        <w:t>Do we remove people or data points?</w:t>
      </w:r>
    </w:p>
    <w:p w14:paraId="62E065A4" w14:textId="77777777" w:rsidR="00DF3573" w:rsidRPr="00AD6FED" w:rsidRDefault="00DF3573" w:rsidP="00DF3573">
      <w:pPr>
        <w:pStyle w:val="ListParagraph"/>
        <w:numPr>
          <w:ilvl w:val="1"/>
          <w:numId w:val="2"/>
        </w:numPr>
        <w:rPr>
          <w:rFonts w:ascii="Times New Roman" w:hAnsi="Times New Roman" w:cs="Times New Roman"/>
        </w:rPr>
      </w:pPr>
      <w:r w:rsidRPr="00AD6FED">
        <w:rPr>
          <w:rFonts w:ascii="Times New Roman" w:hAnsi="Times New Roman" w:cs="Times New Roman"/>
        </w:rPr>
        <w:t>Do we test with and without them to determine if they should be taken out?</w:t>
      </w:r>
    </w:p>
    <w:p w14:paraId="64133392" w14:textId="43BA79CF" w:rsidR="00D56F5F" w:rsidRPr="00AD6FED" w:rsidRDefault="00D56F5F" w:rsidP="00D56F5F">
      <w:pPr>
        <w:pStyle w:val="ListParagraph"/>
        <w:numPr>
          <w:ilvl w:val="0"/>
          <w:numId w:val="2"/>
        </w:numPr>
        <w:rPr>
          <w:rFonts w:ascii="Times New Roman" w:hAnsi="Times New Roman" w:cs="Times New Roman"/>
        </w:rPr>
      </w:pPr>
      <w:r w:rsidRPr="00AD6FED">
        <w:rPr>
          <w:rFonts w:ascii="Times New Roman" w:hAnsi="Times New Roman" w:cs="Times New Roman"/>
        </w:rPr>
        <w:t>Discussion: Importance of published material addressing outliers:</w:t>
      </w:r>
    </w:p>
    <w:p w14:paraId="4FAE641F" w14:textId="77777777" w:rsidR="00D56F5F" w:rsidRPr="00AD6FED" w:rsidRDefault="00D56F5F" w:rsidP="00D56F5F">
      <w:pPr>
        <w:pStyle w:val="ListParagraph"/>
        <w:numPr>
          <w:ilvl w:val="1"/>
          <w:numId w:val="2"/>
        </w:numPr>
        <w:rPr>
          <w:rFonts w:ascii="Times New Roman" w:hAnsi="Times New Roman" w:cs="Times New Roman"/>
        </w:rPr>
      </w:pPr>
      <w:r w:rsidRPr="00AD6FED">
        <w:rPr>
          <w:rFonts w:ascii="Times New Roman" w:hAnsi="Times New Roman" w:cs="Times New Roman"/>
        </w:rPr>
        <w:t>Helps us become a cumulative science</w:t>
      </w:r>
    </w:p>
    <w:p w14:paraId="7043CB4E" w14:textId="77777777" w:rsidR="00D56F5F" w:rsidRPr="00AD6FED" w:rsidRDefault="00D56F5F" w:rsidP="00D56F5F">
      <w:pPr>
        <w:pStyle w:val="ListParagraph"/>
        <w:numPr>
          <w:ilvl w:val="1"/>
          <w:numId w:val="2"/>
        </w:numPr>
        <w:rPr>
          <w:rFonts w:ascii="Times New Roman" w:hAnsi="Times New Roman" w:cs="Times New Roman"/>
        </w:rPr>
      </w:pPr>
      <w:r w:rsidRPr="00AD6FED">
        <w:rPr>
          <w:rFonts w:ascii="Times New Roman" w:hAnsi="Times New Roman" w:cs="Times New Roman"/>
        </w:rPr>
        <w:t>Helps us understand differences in effect sizes</w:t>
      </w:r>
    </w:p>
    <w:p w14:paraId="73DB6B90" w14:textId="77777777" w:rsidR="00D56F5F" w:rsidRPr="00AD6FED" w:rsidRDefault="00D56F5F" w:rsidP="00D56F5F">
      <w:pPr>
        <w:pStyle w:val="ListParagraph"/>
        <w:numPr>
          <w:ilvl w:val="1"/>
          <w:numId w:val="2"/>
        </w:numPr>
        <w:rPr>
          <w:rFonts w:ascii="Times New Roman" w:hAnsi="Times New Roman" w:cs="Times New Roman"/>
        </w:rPr>
      </w:pPr>
      <w:r w:rsidRPr="00AD6FED">
        <w:rPr>
          <w:rFonts w:ascii="Times New Roman" w:hAnsi="Times New Roman" w:cs="Times New Roman"/>
        </w:rPr>
        <w:t xml:space="preserve">Ties into the replication project ideas. </w:t>
      </w:r>
    </w:p>
    <w:p w14:paraId="1B9FFF55" w14:textId="77777777" w:rsidR="00D56F5F" w:rsidRDefault="00D56F5F" w:rsidP="00D56F5F">
      <w:pPr>
        <w:pStyle w:val="ListParagraph"/>
        <w:rPr>
          <w:rFonts w:ascii="Times New Roman" w:hAnsi="Times New Roman" w:cs="Times New Roman"/>
        </w:rPr>
      </w:pPr>
    </w:p>
    <w:p w14:paraId="1BC89BCD" w14:textId="7A0DC609" w:rsidR="00830526" w:rsidRDefault="00830526">
      <w:pPr>
        <w:rPr>
          <w:rFonts w:ascii="Times New Roman" w:hAnsi="Times New Roman" w:cs="Times New Roman"/>
        </w:rPr>
      </w:pPr>
      <w:r>
        <w:rPr>
          <w:rFonts w:ascii="Times New Roman" w:hAnsi="Times New Roman" w:cs="Times New Roman"/>
        </w:rPr>
        <w:br w:type="page"/>
      </w:r>
    </w:p>
    <w:p w14:paraId="7D733ACE" w14:textId="67C99160" w:rsidR="00830526" w:rsidRPr="00830526" w:rsidRDefault="00830526" w:rsidP="00D56F5F">
      <w:pPr>
        <w:pStyle w:val="ListParagraph"/>
        <w:rPr>
          <w:rFonts w:ascii="Times New Roman" w:hAnsi="Times New Roman" w:cs="Times New Roman"/>
        </w:rPr>
      </w:pPr>
      <w:proofErr w:type="spellStart"/>
      <w:r>
        <w:rPr>
          <w:rFonts w:ascii="Times New Roman" w:hAnsi="Times New Roman" w:cs="Times New Roman"/>
        </w:rPr>
        <w:lastRenderedPageBreak/>
        <w:t>Vinten</w:t>
      </w:r>
      <w:proofErr w:type="spellEnd"/>
      <w:r>
        <w:rPr>
          <w:rFonts w:ascii="Times New Roman" w:hAnsi="Times New Roman" w:cs="Times New Roman"/>
        </w:rPr>
        <w:t xml:space="preserve">-Johansen, P., Brody, H., Paneth, N., </w:t>
      </w:r>
      <w:proofErr w:type="spellStart"/>
      <w:r>
        <w:rPr>
          <w:rFonts w:ascii="Times New Roman" w:hAnsi="Times New Roman" w:cs="Times New Roman"/>
        </w:rPr>
        <w:t>Rachman</w:t>
      </w:r>
      <w:proofErr w:type="spellEnd"/>
      <w:r>
        <w:rPr>
          <w:rFonts w:ascii="Times New Roman" w:hAnsi="Times New Roman" w:cs="Times New Roman"/>
        </w:rPr>
        <w:t xml:space="preserve">, S., &amp; Rip, M. (2003). </w:t>
      </w:r>
      <w:r>
        <w:rPr>
          <w:rFonts w:ascii="Times New Roman" w:hAnsi="Times New Roman" w:cs="Times New Roman"/>
          <w:i/>
        </w:rPr>
        <w:t xml:space="preserve">Cholera, chloroform, and the science of medicine: A life of John Snow. </w:t>
      </w:r>
      <w:r>
        <w:rPr>
          <w:rFonts w:ascii="Times New Roman" w:hAnsi="Times New Roman" w:cs="Times New Roman"/>
        </w:rPr>
        <w:t>New York : Oxford University Press.</w:t>
      </w:r>
    </w:p>
    <w:sectPr w:rsidR="00830526" w:rsidRPr="00830526" w:rsidSect="003430D8">
      <w:head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Valentine, Kathrene D. (MU-Student)" w:date="2017-08-25T12:34:00Z" w:initials="VKD(">
    <w:p w14:paraId="664CA7FE" w14:textId="70CDBD12" w:rsidR="00A47EAB" w:rsidRDefault="00A47EAB">
      <w:pPr>
        <w:pStyle w:val="CommentText"/>
      </w:pPr>
      <w:r>
        <w:rPr>
          <w:rStyle w:val="CommentReference"/>
        </w:rPr>
        <w:annotationRef/>
      </w:r>
      <w:r>
        <w:t>Fuck. We haven’t touched this in 3.5 years 0.0</w:t>
      </w:r>
    </w:p>
  </w:comment>
  <w:comment w:id="1" w:author="Valentine, Kathrene D. (MU-Student)" w:date="2017-08-25T12:34:00Z" w:initials="VKD(">
    <w:p w14:paraId="1FDB44E4" w14:textId="68FEC6F8" w:rsidR="00A47EAB" w:rsidRDefault="00A47EAB">
      <w:pPr>
        <w:pStyle w:val="CommentText"/>
      </w:pPr>
      <w:r>
        <w:rPr>
          <w:rStyle w:val="CommentReference"/>
        </w:rPr>
        <w:annotationRef/>
      </w:r>
      <w:r>
        <w:t>Maybe a lead in about how in most courses you’re taught removing outliers “depends” or just one way to asses and handle them. Here, a broader view is taken.</w:t>
      </w:r>
    </w:p>
  </w:comment>
  <w:comment w:id="2" w:author="Erin" w:date="2014-02-18T10:38:00Z" w:initials="E">
    <w:p w14:paraId="6F4CBFC9" w14:textId="6FD17BE5" w:rsidR="00B47281" w:rsidRDefault="00B47281">
      <w:pPr>
        <w:pStyle w:val="CommentText"/>
      </w:pPr>
      <w:r>
        <w:rPr>
          <w:rStyle w:val="CommentReference"/>
        </w:rPr>
        <w:annotationRef/>
      </w:r>
      <w:r>
        <w:t>Ugh on this sentence in general, I know what you are trying to do, but feels pretty colloquial maybe a quote or something?</w:t>
      </w:r>
    </w:p>
  </w:comment>
  <w:comment w:id="3" w:author="Valentine, Kathrene D. (MU-Student)" w:date="2017-08-25T12:36:00Z" w:initials="VKD(">
    <w:p w14:paraId="2E4F699B" w14:textId="7E6765AB" w:rsidR="00A47EAB" w:rsidRDefault="00A47EAB">
      <w:pPr>
        <w:pStyle w:val="CommentText"/>
      </w:pPr>
      <w:r>
        <w:rPr>
          <w:rStyle w:val="CommentReference"/>
        </w:rPr>
        <w:annotationRef/>
      </w:r>
      <w:r>
        <w:t>Regardless of training it’s vital for researchers to have a solid rationale for their process and to report their process.</w:t>
      </w:r>
    </w:p>
  </w:comment>
  <w:comment w:id="4" w:author="CHHS" w:date="2014-03-12T12:23:00Z" w:initials="C">
    <w:p w14:paraId="0BAE1516" w14:textId="7F624A75" w:rsidR="00D2151F" w:rsidRDefault="00D2151F">
      <w:pPr>
        <w:pStyle w:val="CommentText"/>
      </w:pPr>
      <w:r>
        <w:rPr>
          <w:rStyle w:val="CommentReference"/>
        </w:rPr>
        <w:annotationRef/>
      </w:r>
      <w:r>
        <w:t>Better?</w:t>
      </w:r>
    </w:p>
  </w:comment>
  <w:comment w:id="5" w:author="Erin" w:date="2014-02-18T10:38:00Z" w:initials="E">
    <w:p w14:paraId="22BCCFBF" w14:textId="16207C62" w:rsidR="00B47281" w:rsidRDefault="00B47281">
      <w:pPr>
        <w:pStyle w:val="CommentText"/>
      </w:pPr>
      <w:r>
        <w:rPr>
          <w:rStyle w:val="CommentReference"/>
        </w:rPr>
        <w:annotationRef/>
      </w:r>
      <w:r>
        <w:t>Natural skew?</w:t>
      </w:r>
    </w:p>
  </w:comment>
  <w:comment w:id="7" w:author="Valentine, Kathrene D. (MU-Student)" w:date="2017-08-25T12:37:00Z" w:initials="VKD(">
    <w:p w14:paraId="00B85047" w14:textId="1D3B3C5B" w:rsidR="00A47EAB" w:rsidRDefault="00A47EAB">
      <w:pPr>
        <w:pStyle w:val="CommentText"/>
      </w:pPr>
      <w:r>
        <w:rPr>
          <w:rStyle w:val="CommentReference"/>
        </w:rPr>
        <w:annotationRef/>
      </w:r>
      <w:r>
        <w:t>Can also lead to failure to replicate if outliers are kept in original analysis and no one is told, or vice-versa</w:t>
      </w:r>
    </w:p>
  </w:comment>
  <w:comment w:id="6" w:author="Erin Buchanan" w:date="2014-03-12T12:42:00Z" w:initials="EMB">
    <w:p w14:paraId="6BCF3754" w14:textId="77777777" w:rsidR="006359EC" w:rsidRDefault="00C53A0F">
      <w:pPr>
        <w:pStyle w:val="CommentText"/>
      </w:pPr>
      <w:r>
        <w:rPr>
          <w:rStyle w:val="CommentReference"/>
        </w:rPr>
        <w:annotationRef/>
      </w:r>
      <w:r w:rsidR="006359EC">
        <w:t>KV:</w:t>
      </w:r>
    </w:p>
    <w:p w14:paraId="311FB1AA" w14:textId="078A7D6B" w:rsidR="00C53A0F" w:rsidRDefault="00C53A0F">
      <w:pPr>
        <w:pStyle w:val="CommentText"/>
      </w:pPr>
      <w:r>
        <w:t>Made into 1 sentence. Sound ok?</w:t>
      </w:r>
    </w:p>
  </w:comment>
  <w:comment w:id="9" w:author="Erin Buchanan" w:date="2014-02-18T10:38:00Z" w:initials="EMB">
    <w:p w14:paraId="09CEC8EA" w14:textId="3C887033" w:rsidR="00C53A0F" w:rsidRDefault="00C53A0F">
      <w:pPr>
        <w:pStyle w:val="CommentText"/>
      </w:pPr>
      <w:r>
        <w:rPr>
          <w:rStyle w:val="CommentReference"/>
        </w:rPr>
        <w:annotationRef/>
      </w:r>
      <w:r>
        <w:t>Just noting that outliers, when addressed, can be a positive to science to keep up and adjust itself as opposed to just saying how negative it is.  Make sense?</w:t>
      </w:r>
    </w:p>
  </w:comment>
  <w:comment w:id="10" w:author="Erin Buchanan" w:date="2014-02-18T10:38:00Z" w:initials="EB">
    <w:p w14:paraId="3E90E278" w14:textId="3BFD98D8" w:rsidR="00B47281" w:rsidRDefault="00B47281">
      <w:pPr>
        <w:pStyle w:val="CommentText"/>
      </w:pPr>
      <w:r>
        <w:rPr>
          <w:rStyle w:val="CommentReference"/>
        </w:rPr>
        <w:annotationRef/>
      </w:r>
      <w:r>
        <w:t>??</w:t>
      </w:r>
    </w:p>
  </w:comment>
  <w:comment w:id="8" w:author="Valentine, Kathrene D. (MU-Student)" w:date="2017-08-25T12:37:00Z" w:initials="VKD(">
    <w:p w14:paraId="7D7CED43" w14:textId="562C68AB" w:rsidR="00A47EAB" w:rsidRDefault="00A47EAB">
      <w:pPr>
        <w:pStyle w:val="CommentText"/>
      </w:pPr>
      <w:r>
        <w:rPr>
          <w:rStyle w:val="CommentReference"/>
        </w:rPr>
        <w:annotationRef/>
      </w:r>
      <w:r>
        <w:t>Doesn’t fit here…</w:t>
      </w:r>
    </w:p>
  </w:comment>
  <w:comment w:id="11" w:author="CHHS" w:date="2014-03-12T12:44:00Z" w:initials="C">
    <w:p w14:paraId="5A8430DC" w14:textId="44EB7B06" w:rsidR="0056440F" w:rsidRDefault="0056440F">
      <w:pPr>
        <w:pStyle w:val="CommentText"/>
      </w:pPr>
      <w:r>
        <w:rPr>
          <w:rStyle w:val="CommentReference"/>
        </w:rPr>
        <w:annotationRef/>
      </w:r>
      <w:r>
        <w:t>Put into about how we detect them (3sd etc. here)</w:t>
      </w:r>
    </w:p>
  </w:comment>
  <w:comment w:id="12" w:author="Valentine, Kathrene D. (MU-Student)" w:date="2017-08-25T12:38:00Z" w:initials="VKD(">
    <w:p w14:paraId="04874036" w14:textId="0C2108DE" w:rsidR="00A47EAB" w:rsidRDefault="00A47EAB">
      <w:pPr>
        <w:pStyle w:val="CommentText"/>
      </w:pPr>
      <w:r>
        <w:rPr>
          <w:rStyle w:val="CommentReference"/>
        </w:rPr>
        <w:annotationRef/>
      </w:r>
      <w:r>
        <w:t xml:space="preserve">Scatter plots, boxplots, cooks, leverage, </w:t>
      </w:r>
      <w:proofErr w:type="spellStart"/>
      <w:r>
        <w:t>mahalanobis</w:t>
      </w:r>
      <w:proofErr w:type="spellEnd"/>
      <w:r>
        <w:t xml:space="preserve">, 3 </w:t>
      </w:r>
      <w:proofErr w:type="spellStart"/>
      <w:r>
        <w:t>stdv</w:t>
      </w:r>
      <w:proofErr w:type="spellEnd"/>
      <w:r>
        <w:t xml:space="preserve"> rule</w:t>
      </w:r>
    </w:p>
  </w:comment>
  <w:comment w:id="13" w:author="CHHS" w:date="2014-03-12T12:56:00Z" w:initials="C">
    <w:p w14:paraId="59D66DDD" w14:textId="23968AAF" w:rsidR="00EC0468" w:rsidRDefault="00EC0468">
      <w:pPr>
        <w:pStyle w:val="CommentText"/>
      </w:pPr>
      <w:r>
        <w:rPr>
          <w:rStyle w:val="CommentReference"/>
        </w:rPr>
        <w:annotationRef/>
      </w:r>
      <w:r>
        <w:t>Should be better-</w:t>
      </w:r>
      <w:proofErr w:type="spellStart"/>
      <w:r>
        <w:t>ish</w:t>
      </w:r>
      <w:proofErr w:type="spellEnd"/>
      <w:r>
        <w:t xml:space="preserve">. I </w:t>
      </w:r>
      <w:proofErr w:type="gramStart"/>
      <w:r>
        <w:t>feel  like</w:t>
      </w:r>
      <w:proofErr w:type="gramEnd"/>
      <w:r>
        <w:t xml:space="preserve"> the wording is super awkward, but I don’t know how to say it</w:t>
      </w:r>
    </w:p>
  </w:comment>
  <w:comment w:id="14" w:author="Valentine, Kathrene D. (MU-Student)" w:date="2017-08-25T12:39:00Z" w:initials="VKD(">
    <w:p w14:paraId="17CBDCBB" w14:textId="62E18F2B" w:rsidR="00A47EAB" w:rsidRDefault="00A47EAB">
      <w:pPr>
        <w:pStyle w:val="CommentText"/>
      </w:pPr>
      <w:r>
        <w:rPr>
          <w:rStyle w:val="CommentReference"/>
        </w:rPr>
        <w:annotationRef/>
      </w:r>
      <w:r>
        <w:t>Uh, put stuff here</w:t>
      </w:r>
    </w:p>
  </w:comment>
  <w:comment w:id="15" w:author="CHHS" w:date="2014-03-12T13:08:00Z" w:initials="C">
    <w:p w14:paraId="76FFA15D" w14:textId="19EBA768" w:rsidR="00CA4704" w:rsidRDefault="00CA4704">
      <w:pPr>
        <w:pStyle w:val="CommentText"/>
      </w:pPr>
      <w:r>
        <w:rPr>
          <w:rStyle w:val="CommentReference"/>
        </w:rPr>
        <w:annotationRef/>
      </w:r>
      <w:r>
        <w:t>Should we give a %? So based on before, 0-10% reporting?</w:t>
      </w:r>
    </w:p>
  </w:comment>
  <w:comment w:id="16" w:author="Valentine, Kathrene D. (MU-Student)" w:date="2017-08-25T12:40:00Z" w:initials="VKD(">
    <w:p w14:paraId="1460FC83" w14:textId="12BE6EA2" w:rsidR="00A47EAB" w:rsidRDefault="00A47EAB">
      <w:pPr>
        <w:pStyle w:val="CommentText"/>
      </w:pPr>
      <w:r>
        <w:rPr>
          <w:rStyle w:val="CommentReference"/>
        </w:rPr>
        <w:annotationRef/>
      </w:r>
      <w:proofErr w:type="spellStart"/>
      <w:r>
        <w:t>Wha</w:t>
      </w:r>
      <w:proofErr w:type="spellEnd"/>
      <w:r>
        <w:t>?</w:t>
      </w:r>
    </w:p>
  </w:comment>
  <w:comment w:id="17" w:author="CHHS" w:date="2014-03-12T13:16:00Z" w:initials="C">
    <w:p w14:paraId="3198DF07" w14:textId="2EA7971E" w:rsidR="00283DFB" w:rsidRDefault="00283DFB">
      <w:pPr>
        <w:pStyle w:val="CommentText"/>
      </w:pPr>
      <w:r>
        <w:rPr>
          <w:rStyle w:val="CommentReference"/>
        </w:rPr>
        <w:annotationRef/>
      </w:r>
      <w:r>
        <w:t>Yes, we did exclude evolutionary. I think this is why, but do you recall?</w:t>
      </w:r>
    </w:p>
  </w:comment>
  <w:comment w:id="18" w:author="Valentine, Kathrene D. (MU-Student)" w:date="2017-08-25T12:40:00Z" w:initials="VKD(">
    <w:p w14:paraId="31941106" w14:textId="32780318" w:rsidR="001640D7" w:rsidRDefault="001640D7">
      <w:pPr>
        <w:pStyle w:val="CommentText"/>
      </w:pPr>
      <w:r>
        <w:rPr>
          <w:rStyle w:val="CommentReference"/>
        </w:rPr>
        <w:annotationRef/>
      </w:r>
      <w:r>
        <w:t>Expand?</w:t>
      </w:r>
    </w:p>
  </w:comment>
  <w:comment w:id="19" w:author="Valentine, Kathrene D. (MU-Student)" w:date="2017-08-25T12:41:00Z" w:initials="VKD(">
    <w:p w14:paraId="411B8DFB" w14:textId="1FED88B4" w:rsidR="001640D7" w:rsidRDefault="001640D7">
      <w:pPr>
        <w:pStyle w:val="CommentText"/>
      </w:pPr>
      <w:r>
        <w:rPr>
          <w:rStyle w:val="CommentReference"/>
        </w:rPr>
        <w:annotationRef/>
      </w:r>
      <w:r>
        <w:t>explain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64CA7FE" w15:done="0"/>
  <w15:commentEx w15:paraId="1FDB44E4" w15:done="0"/>
  <w15:commentEx w15:paraId="6F4CBFC9" w15:done="0"/>
  <w15:commentEx w15:paraId="2E4F699B" w15:done="0"/>
  <w15:commentEx w15:paraId="0BAE1516" w15:done="0"/>
  <w15:commentEx w15:paraId="22BCCFBF" w15:done="0"/>
  <w15:commentEx w15:paraId="00B85047" w15:done="0"/>
  <w15:commentEx w15:paraId="311FB1AA" w15:done="0"/>
  <w15:commentEx w15:paraId="09CEC8EA" w15:done="0"/>
  <w15:commentEx w15:paraId="3E90E278" w15:done="0"/>
  <w15:commentEx w15:paraId="7D7CED43" w15:done="0"/>
  <w15:commentEx w15:paraId="5A8430DC" w15:done="0"/>
  <w15:commentEx w15:paraId="04874036" w15:done="0"/>
  <w15:commentEx w15:paraId="59D66DDD" w15:done="0"/>
  <w15:commentEx w15:paraId="17CBDCBB" w15:done="0"/>
  <w15:commentEx w15:paraId="76FFA15D" w15:done="0"/>
  <w15:commentEx w15:paraId="1460FC83" w15:done="0"/>
  <w15:commentEx w15:paraId="3198DF07" w15:done="0"/>
  <w15:commentEx w15:paraId="31941106" w15:done="0"/>
  <w15:commentEx w15:paraId="411B8DF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64CA7FE" w16cid:durableId="1E4BE0CD"/>
  <w16cid:commentId w16cid:paraId="1FDB44E4" w16cid:durableId="1E4BE0CE"/>
  <w16cid:commentId w16cid:paraId="6F4CBFC9" w16cid:durableId="1E4BE0CF"/>
  <w16cid:commentId w16cid:paraId="2E4F699B" w16cid:durableId="1E4BE0D0"/>
  <w16cid:commentId w16cid:paraId="0BAE1516" w16cid:durableId="1E4BE0D1"/>
  <w16cid:commentId w16cid:paraId="22BCCFBF" w16cid:durableId="1E4BE0D2"/>
  <w16cid:commentId w16cid:paraId="00B85047" w16cid:durableId="1E4BE0D3"/>
  <w16cid:commentId w16cid:paraId="311FB1AA" w16cid:durableId="1E4BE0D4"/>
  <w16cid:commentId w16cid:paraId="09CEC8EA" w16cid:durableId="1E4BE0D5"/>
  <w16cid:commentId w16cid:paraId="3E90E278" w16cid:durableId="1E4BE0D6"/>
  <w16cid:commentId w16cid:paraId="7D7CED43" w16cid:durableId="1E4BE0D7"/>
  <w16cid:commentId w16cid:paraId="5A8430DC" w16cid:durableId="1E4BE0D8"/>
  <w16cid:commentId w16cid:paraId="04874036" w16cid:durableId="1E4BE0D9"/>
  <w16cid:commentId w16cid:paraId="59D66DDD" w16cid:durableId="1E4BE0DA"/>
  <w16cid:commentId w16cid:paraId="17CBDCBB" w16cid:durableId="1E4BE0DB"/>
  <w16cid:commentId w16cid:paraId="76FFA15D" w16cid:durableId="1E4BE0DC"/>
  <w16cid:commentId w16cid:paraId="1460FC83" w16cid:durableId="1E4BE0DD"/>
  <w16cid:commentId w16cid:paraId="3198DF07" w16cid:durableId="1E4BE0DE"/>
  <w16cid:commentId w16cid:paraId="31941106" w16cid:durableId="1E4BE0DF"/>
  <w16cid:commentId w16cid:paraId="411B8DFB" w16cid:durableId="1E4BE0E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3BE866" w14:textId="77777777" w:rsidR="00E66200" w:rsidRDefault="00E66200" w:rsidP="00754F41">
      <w:r>
        <w:separator/>
      </w:r>
    </w:p>
  </w:endnote>
  <w:endnote w:type="continuationSeparator" w:id="0">
    <w:p w14:paraId="71CFA1F7" w14:textId="77777777" w:rsidR="00E66200" w:rsidRDefault="00E66200" w:rsidP="00754F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CC11A3" w14:textId="77777777" w:rsidR="00E66200" w:rsidRDefault="00E66200" w:rsidP="00754F41">
      <w:r>
        <w:separator/>
      </w:r>
    </w:p>
  </w:footnote>
  <w:footnote w:type="continuationSeparator" w:id="0">
    <w:p w14:paraId="6A7F3116" w14:textId="77777777" w:rsidR="00E66200" w:rsidRDefault="00E66200" w:rsidP="00754F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8A5CC6" w14:textId="0DC8B8FA" w:rsidR="00B47281" w:rsidRPr="007D52E4" w:rsidRDefault="00B47281">
    <w:pPr>
      <w:pStyle w:val="Header"/>
      <w:rPr>
        <w:rFonts w:ascii="Times New Roman" w:hAnsi="Times New Roman"/>
      </w:rPr>
    </w:pPr>
    <w:ins w:id="21" w:author="Erin Buchanan" w:date="2014-01-28T10:59:00Z">
      <w:r w:rsidRPr="007D52E4">
        <w:rPr>
          <w:rFonts w:ascii="Times New Roman" w:hAnsi="Times New Roman"/>
        </w:rPr>
        <w:tab/>
      </w:r>
      <w:r w:rsidRPr="007D52E4">
        <w:rPr>
          <w:rFonts w:ascii="Times New Roman" w:hAnsi="Times New Roman"/>
        </w:rPr>
        <w:tab/>
      </w:r>
      <w:r w:rsidRPr="007D52E4">
        <w:rPr>
          <w:rStyle w:val="PageNumber"/>
          <w:rFonts w:ascii="Times New Roman" w:hAnsi="Times New Roman"/>
        </w:rPr>
        <w:fldChar w:fldCharType="begin"/>
      </w:r>
      <w:r w:rsidRPr="007D52E4">
        <w:rPr>
          <w:rStyle w:val="PageNumber"/>
          <w:rFonts w:ascii="Times New Roman" w:hAnsi="Times New Roman"/>
        </w:rPr>
        <w:instrText xml:space="preserve"> PAGE </w:instrText>
      </w:r>
    </w:ins>
    <w:r w:rsidRPr="007D52E4">
      <w:rPr>
        <w:rStyle w:val="PageNumber"/>
        <w:rFonts w:ascii="Times New Roman" w:hAnsi="Times New Roman"/>
      </w:rPr>
      <w:fldChar w:fldCharType="separate"/>
    </w:r>
    <w:r w:rsidR="00111335">
      <w:rPr>
        <w:rStyle w:val="PageNumber"/>
        <w:rFonts w:ascii="Times New Roman" w:hAnsi="Times New Roman"/>
        <w:noProof/>
      </w:rPr>
      <w:t>8</w:t>
    </w:r>
    <w:ins w:id="22" w:author="Erin Buchanan" w:date="2014-01-28T10:59:00Z">
      <w:r w:rsidRPr="007D52E4">
        <w:rPr>
          <w:rStyle w:val="PageNumber"/>
          <w:rFonts w:ascii="Times New Roman" w:hAnsi="Times New Roman"/>
        </w:rPr>
        <w:fldChar w:fldCharType="end"/>
      </w:r>
    </w:ins>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C10E55"/>
    <w:multiLevelType w:val="hybridMultilevel"/>
    <w:tmpl w:val="0C72ED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5DBF2FAA"/>
    <w:multiLevelType w:val="hybridMultilevel"/>
    <w:tmpl w:val="83969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475592"/>
    <w:multiLevelType w:val="hybridMultilevel"/>
    <w:tmpl w:val="01EC1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alentine, Kathrene D. (MU-Student)">
    <w15:presenceInfo w15:providerId="None" w15:userId="Valentine, Kathrene D. (MU-Studen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F3573"/>
    <w:rsid w:val="0000696D"/>
    <w:rsid w:val="00013341"/>
    <w:rsid w:val="00021CBA"/>
    <w:rsid w:val="00033D97"/>
    <w:rsid w:val="00047D89"/>
    <w:rsid w:val="000530F3"/>
    <w:rsid w:val="00057531"/>
    <w:rsid w:val="000D4D19"/>
    <w:rsid w:val="00111335"/>
    <w:rsid w:val="001640D7"/>
    <w:rsid w:val="0018185A"/>
    <w:rsid w:val="0018600A"/>
    <w:rsid w:val="001904DD"/>
    <w:rsid w:val="001B7DD5"/>
    <w:rsid w:val="001C7163"/>
    <w:rsid w:val="002135E5"/>
    <w:rsid w:val="00226BE3"/>
    <w:rsid w:val="00246F81"/>
    <w:rsid w:val="00250483"/>
    <w:rsid w:val="002519AE"/>
    <w:rsid w:val="002610C1"/>
    <w:rsid w:val="00277119"/>
    <w:rsid w:val="00283DFB"/>
    <w:rsid w:val="002A7E1D"/>
    <w:rsid w:val="002E7F93"/>
    <w:rsid w:val="00326ECC"/>
    <w:rsid w:val="003430D8"/>
    <w:rsid w:val="00381E8C"/>
    <w:rsid w:val="003B0CD6"/>
    <w:rsid w:val="003D1F3B"/>
    <w:rsid w:val="003E01F2"/>
    <w:rsid w:val="003E1A22"/>
    <w:rsid w:val="0041116A"/>
    <w:rsid w:val="00433631"/>
    <w:rsid w:val="004371F7"/>
    <w:rsid w:val="00453282"/>
    <w:rsid w:val="00453FF9"/>
    <w:rsid w:val="004646F6"/>
    <w:rsid w:val="0047457D"/>
    <w:rsid w:val="00487CAD"/>
    <w:rsid w:val="00491C42"/>
    <w:rsid w:val="004D10AA"/>
    <w:rsid w:val="004E1AAE"/>
    <w:rsid w:val="00561839"/>
    <w:rsid w:val="0056440F"/>
    <w:rsid w:val="00570E23"/>
    <w:rsid w:val="005A25F4"/>
    <w:rsid w:val="005D5AFC"/>
    <w:rsid w:val="005F3655"/>
    <w:rsid w:val="006359EC"/>
    <w:rsid w:val="006720FF"/>
    <w:rsid w:val="006757A9"/>
    <w:rsid w:val="006940FE"/>
    <w:rsid w:val="006B6E43"/>
    <w:rsid w:val="006C74AA"/>
    <w:rsid w:val="0072254B"/>
    <w:rsid w:val="007468EE"/>
    <w:rsid w:val="007511C6"/>
    <w:rsid w:val="00754F41"/>
    <w:rsid w:val="007574D9"/>
    <w:rsid w:val="00760649"/>
    <w:rsid w:val="007630B7"/>
    <w:rsid w:val="00775999"/>
    <w:rsid w:val="007831AA"/>
    <w:rsid w:val="00790AB3"/>
    <w:rsid w:val="007A2771"/>
    <w:rsid w:val="007A31E2"/>
    <w:rsid w:val="007C4E19"/>
    <w:rsid w:val="007D52E4"/>
    <w:rsid w:val="007F2BB6"/>
    <w:rsid w:val="00813ACF"/>
    <w:rsid w:val="00830526"/>
    <w:rsid w:val="00837A31"/>
    <w:rsid w:val="00843D66"/>
    <w:rsid w:val="0088158B"/>
    <w:rsid w:val="008A1573"/>
    <w:rsid w:val="008A2E0B"/>
    <w:rsid w:val="008C47E4"/>
    <w:rsid w:val="00962D8F"/>
    <w:rsid w:val="0096726B"/>
    <w:rsid w:val="00A33950"/>
    <w:rsid w:val="00A47EAB"/>
    <w:rsid w:val="00A6257C"/>
    <w:rsid w:val="00A62BE8"/>
    <w:rsid w:val="00A63FFA"/>
    <w:rsid w:val="00A82260"/>
    <w:rsid w:val="00A90213"/>
    <w:rsid w:val="00AA4EA9"/>
    <w:rsid w:val="00AC7419"/>
    <w:rsid w:val="00AC7F97"/>
    <w:rsid w:val="00AD6FED"/>
    <w:rsid w:val="00AF5DEC"/>
    <w:rsid w:val="00B12E79"/>
    <w:rsid w:val="00B166FF"/>
    <w:rsid w:val="00B47281"/>
    <w:rsid w:val="00B57412"/>
    <w:rsid w:val="00B62983"/>
    <w:rsid w:val="00B77EA4"/>
    <w:rsid w:val="00B8365D"/>
    <w:rsid w:val="00B97174"/>
    <w:rsid w:val="00BA6454"/>
    <w:rsid w:val="00BE7243"/>
    <w:rsid w:val="00C011F7"/>
    <w:rsid w:val="00C46297"/>
    <w:rsid w:val="00C53A0F"/>
    <w:rsid w:val="00C6056D"/>
    <w:rsid w:val="00CA4704"/>
    <w:rsid w:val="00CA4CBC"/>
    <w:rsid w:val="00CA6A75"/>
    <w:rsid w:val="00CC3934"/>
    <w:rsid w:val="00CD18C7"/>
    <w:rsid w:val="00D0432D"/>
    <w:rsid w:val="00D14E26"/>
    <w:rsid w:val="00D2151F"/>
    <w:rsid w:val="00D56F5F"/>
    <w:rsid w:val="00D715F4"/>
    <w:rsid w:val="00DB2C98"/>
    <w:rsid w:val="00DB6422"/>
    <w:rsid w:val="00DD33B5"/>
    <w:rsid w:val="00DD38C3"/>
    <w:rsid w:val="00DF3573"/>
    <w:rsid w:val="00DF39FE"/>
    <w:rsid w:val="00E134D8"/>
    <w:rsid w:val="00E66200"/>
    <w:rsid w:val="00E70247"/>
    <w:rsid w:val="00E7483A"/>
    <w:rsid w:val="00EC0468"/>
    <w:rsid w:val="00EE3005"/>
    <w:rsid w:val="00EE479A"/>
    <w:rsid w:val="00EF0647"/>
    <w:rsid w:val="00F07092"/>
    <w:rsid w:val="00F30752"/>
    <w:rsid w:val="00F333E6"/>
    <w:rsid w:val="00F808B9"/>
    <w:rsid w:val="00F94117"/>
    <w:rsid w:val="00FA4AF8"/>
    <w:rsid w:val="00FF02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251AB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3573"/>
    <w:pPr>
      <w:ind w:left="720"/>
      <w:contextualSpacing/>
    </w:pPr>
  </w:style>
  <w:style w:type="paragraph" w:styleId="BalloonText">
    <w:name w:val="Balloon Text"/>
    <w:basedOn w:val="Normal"/>
    <w:link w:val="BalloonTextChar"/>
    <w:uiPriority w:val="99"/>
    <w:semiHidden/>
    <w:unhideWhenUsed/>
    <w:rsid w:val="003430D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430D8"/>
    <w:rPr>
      <w:rFonts w:ascii="Lucida Grande" w:hAnsi="Lucida Grande" w:cs="Lucida Grande"/>
      <w:sz w:val="18"/>
      <w:szCs w:val="18"/>
    </w:rPr>
  </w:style>
  <w:style w:type="character" w:styleId="CommentReference">
    <w:name w:val="annotation reference"/>
    <w:basedOn w:val="DefaultParagraphFont"/>
    <w:uiPriority w:val="99"/>
    <w:semiHidden/>
    <w:unhideWhenUsed/>
    <w:rsid w:val="003430D8"/>
    <w:rPr>
      <w:sz w:val="18"/>
      <w:szCs w:val="18"/>
    </w:rPr>
  </w:style>
  <w:style w:type="paragraph" w:styleId="CommentText">
    <w:name w:val="annotation text"/>
    <w:basedOn w:val="Normal"/>
    <w:link w:val="CommentTextChar"/>
    <w:uiPriority w:val="99"/>
    <w:semiHidden/>
    <w:unhideWhenUsed/>
    <w:rsid w:val="003430D8"/>
  </w:style>
  <w:style w:type="character" w:customStyle="1" w:styleId="CommentTextChar">
    <w:name w:val="Comment Text Char"/>
    <w:basedOn w:val="DefaultParagraphFont"/>
    <w:link w:val="CommentText"/>
    <w:uiPriority w:val="99"/>
    <w:semiHidden/>
    <w:rsid w:val="003430D8"/>
  </w:style>
  <w:style w:type="paragraph" w:styleId="CommentSubject">
    <w:name w:val="annotation subject"/>
    <w:basedOn w:val="CommentText"/>
    <w:next w:val="CommentText"/>
    <w:link w:val="CommentSubjectChar"/>
    <w:uiPriority w:val="99"/>
    <w:semiHidden/>
    <w:unhideWhenUsed/>
    <w:rsid w:val="003430D8"/>
    <w:rPr>
      <w:b/>
      <w:bCs/>
      <w:sz w:val="20"/>
      <w:szCs w:val="20"/>
    </w:rPr>
  </w:style>
  <w:style w:type="character" w:customStyle="1" w:styleId="CommentSubjectChar">
    <w:name w:val="Comment Subject Char"/>
    <w:basedOn w:val="CommentTextChar"/>
    <w:link w:val="CommentSubject"/>
    <w:uiPriority w:val="99"/>
    <w:semiHidden/>
    <w:rsid w:val="003430D8"/>
    <w:rPr>
      <w:b/>
      <w:bCs/>
      <w:sz w:val="20"/>
      <w:szCs w:val="20"/>
    </w:rPr>
  </w:style>
  <w:style w:type="table" w:styleId="TableGrid">
    <w:name w:val="Table Grid"/>
    <w:basedOn w:val="TableNormal"/>
    <w:uiPriority w:val="59"/>
    <w:rsid w:val="00A822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4F41"/>
    <w:pPr>
      <w:tabs>
        <w:tab w:val="center" w:pos="4320"/>
        <w:tab w:val="right" w:pos="8640"/>
      </w:tabs>
    </w:pPr>
  </w:style>
  <w:style w:type="character" w:customStyle="1" w:styleId="HeaderChar">
    <w:name w:val="Header Char"/>
    <w:basedOn w:val="DefaultParagraphFont"/>
    <w:link w:val="Header"/>
    <w:uiPriority w:val="99"/>
    <w:rsid w:val="00754F41"/>
  </w:style>
  <w:style w:type="paragraph" w:styleId="Footer">
    <w:name w:val="footer"/>
    <w:basedOn w:val="Normal"/>
    <w:link w:val="FooterChar"/>
    <w:uiPriority w:val="99"/>
    <w:unhideWhenUsed/>
    <w:rsid w:val="00754F41"/>
    <w:pPr>
      <w:tabs>
        <w:tab w:val="center" w:pos="4320"/>
        <w:tab w:val="right" w:pos="8640"/>
      </w:tabs>
    </w:pPr>
  </w:style>
  <w:style w:type="character" w:customStyle="1" w:styleId="FooterChar">
    <w:name w:val="Footer Char"/>
    <w:basedOn w:val="DefaultParagraphFont"/>
    <w:link w:val="Footer"/>
    <w:uiPriority w:val="99"/>
    <w:rsid w:val="00754F41"/>
  </w:style>
  <w:style w:type="character" w:styleId="PageNumber">
    <w:name w:val="page number"/>
    <w:basedOn w:val="DefaultParagraphFont"/>
    <w:uiPriority w:val="99"/>
    <w:semiHidden/>
    <w:unhideWhenUsed/>
    <w:rsid w:val="00754F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209887">
      <w:bodyDiv w:val="1"/>
      <w:marLeft w:val="0"/>
      <w:marRight w:val="0"/>
      <w:marTop w:val="0"/>
      <w:marBottom w:val="0"/>
      <w:divBdr>
        <w:top w:val="none" w:sz="0" w:space="0" w:color="auto"/>
        <w:left w:val="none" w:sz="0" w:space="0" w:color="auto"/>
        <w:bottom w:val="none" w:sz="0" w:space="0" w:color="auto"/>
        <w:right w:val="none" w:sz="0" w:space="0" w:color="auto"/>
      </w:divBdr>
    </w:div>
    <w:div w:id="800391313">
      <w:bodyDiv w:val="1"/>
      <w:marLeft w:val="0"/>
      <w:marRight w:val="0"/>
      <w:marTop w:val="0"/>
      <w:marBottom w:val="0"/>
      <w:divBdr>
        <w:top w:val="none" w:sz="0" w:space="0" w:color="auto"/>
        <w:left w:val="none" w:sz="0" w:space="0" w:color="auto"/>
        <w:bottom w:val="none" w:sz="0" w:space="0" w:color="auto"/>
        <w:right w:val="none" w:sz="0" w:space="0" w:color="auto"/>
      </w:divBdr>
    </w:div>
    <w:div w:id="1389305011">
      <w:bodyDiv w:val="1"/>
      <w:marLeft w:val="0"/>
      <w:marRight w:val="0"/>
      <w:marTop w:val="0"/>
      <w:marBottom w:val="0"/>
      <w:divBdr>
        <w:top w:val="none" w:sz="0" w:space="0" w:color="auto"/>
        <w:left w:val="none" w:sz="0" w:space="0" w:color="auto"/>
        <w:bottom w:val="none" w:sz="0" w:space="0" w:color="auto"/>
        <w:right w:val="none" w:sz="0" w:space="0" w:color="auto"/>
      </w:divBdr>
    </w:div>
    <w:div w:id="1943301995">
      <w:bodyDiv w:val="1"/>
      <w:marLeft w:val="0"/>
      <w:marRight w:val="0"/>
      <w:marTop w:val="0"/>
      <w:marBottom w:val="0"/>
      <w:divBdr>
        <w:top w:val="none" w:sz="0" w:space="0" w:color="auto"/>
        <w:left w:val="none" w:sz="0" w:space="0" w:color="auto"/>
        <w:bottom w:val="none" w:sz="0" w:space="0" w:color="auto"/>
        <w:right w:val="none" w:sz="0" w:space="0" w:color="auto"/>
      </w:divBdr>
    </w:div>
    <w:div w:id="210707641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C7F19115-BF1C-9D43-8E28-ECB2C6CF4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10</Pages>
  <Words>2096</Words>
  <Characters>11950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Katy Valentine</dc:creator>
  <cp:keywords/>
  <dc:description/>
  <cp:lastModifiedBy>Wikowsky, Addie J</cp:lastModifiedBy>
  <cp:revision>4</cp:revision>
  <dcterms:created xsi:type="dcterms:W3CDTF">2017-08-25T17:42:00Z</dcterms:created>
  <dcterms:modified xsi:type="dcterms:W3CDTF">2018-03-15T04:35:00Z</dcterms:modified>
</cp:coreProperties>
</file>